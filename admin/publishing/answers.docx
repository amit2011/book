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1B23F"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0" w:author="Kai Nagel" w:date="2015-12-18T17:18:00Z">
            <w:rPr>
              <w:rFonts w:ascii="Times New Roman" w:hAnsi="Times New Roman"/>
              <w:color w:val="453CCC"/>
              <w:sz w:val="32"/>
              <w:szCs w:val="32"/>
            </w:rPr>
          </w:rPrChange>
        </w:rPr>
      </w:pPr>
      <w:r w:rsidRPr="00F94619">
        <w:rPr>
          <w:rFonts w:ascii="Times New Roman" w:hAnsi="Times New Roman"/>
          <w:b/>
          <w:bCs/>
          <w:color w:val="453CCC"/>
          <w:sz w:val="32"/>
          <w:szCs w:val="32"/>
          <w:lang w:val="de-DE"/>
          <w:rPrChange w:id="1" w:author="Kai Nagel" w:date="2015-12-18T17:18:00Z">
            <w:rPr>
              <w:rFonts w:ascii="Times New Roman" w:hAnsi="Times New Roman"/>
              <w:b/>
              <w:bCs/>
              <w:color w:val="453CCC"/>
              <w:sz w:val="32"/>
              <w:szCs w:val="32"/>
            </w:rPr>
          </w:rPrChange>
        </w:rPr>
        <w:t>The Mulit-Agent Transport Simulation MATSim</w:t>
      </w:r>
    </w:p>
    <w:p w14:paraId="552FE331"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2" w:author="Kai Nagel" w:date="2015-12-18T17:18:00Z">
            <w:rPr>
              <w:rFonts w:ascii="Times New Roman" w:hAnsi="Times New Roman"/>
              <w:color w:val="453CCC"/>
              <w:sz w:val="32"/>
              <w:szCs w:val="32"/>
            </w:rPr>
          </w:rPrChange>
        </w:rPr>
      </w:pPr>
      <w:r w:rsidRPr="00F94619">
        <w:rPr>
          <w:rFonts w:ascii="Times" w:hAnsi="Times" w:cs="Times"/>
          <w:color w:val="453CCC"/>
          <w:sz w:val="32"/>
          <w:szCs w:val="32"/>
          <w:lang w:val="de-DE"/>
          <w:rPrChange w:id="3" w:author="Kai Nagel" w:date="2015-12-18T17:18:00Z">
            <w:rPr>
              <w:rFonts w:ascii="Times" w:hAnsi="Times" w:cs="Times"/>
              <w:color w:val="453CCC"/>
              <w:sz w:val="32"/>
              <w:szCs w:val="32"/>
            </w:rPr>
          </w:rPrChange>
        </w:rPr>
        <w:t>“The book is intended to give the new MATSim user a quick start in running MATSim. It shall furthermore provide the more experienced MATSim user and the MATSim developer with details on how to extend MATSim by plugging in the available modules, i.e., the contributions, and by programming against the MATSim API (Application Programming Interface) to implement their own MATSim extensions. An important aim of the book is to contextualize the methods used in MATSim in a broader theoretical background. Thereby, the book also wants to contribute to the methodological discussion on the relatively new field of the joint microsimulation of travel demand and traffic flow, or more generally of spatial demand and its congestion generation, by compiling our conceptual insights on MATSim gained over the years.”</w:t>
      </w:r>
    </w:p>
    <w:p w14:paraId="292BB382"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4" w:author="Kai Nagel" w:date="2015-12-18T17:18:00Z">
            <w:rPr>
              <w:rFonts w:ascii="Times New Roman" w:hAnsi="Times New Roman"/>
              <w:color w:val="453CCC"/>
              <w:sz w:val="32"/>
              <w:szCs w:val="32"/>
            </w:rPr>
          </w:rPrChange>
        </w:rPr>
      </w:pPr>
      <w:r w:rsidRPr="00F94619">
        <w:rPr>
          <w:rFonts w:ascii="Times" w:hAnsi="Times" w:cs="Times"/>
          <w:color w:val="453CCC"/>
          <w:sz w:val="32"/>
          <w:szCs w:val="32"/>
          <w:lang w:val="de-DE"/>
          <w:rPrChange w:id="5" w:author="Kai Nagel" w:date="2015-12-18T17:18:00Z">
            <w:rPr>
              <w:rFonts w:ascii="Times" w:hAnsi="Times" w:cs="Times"/>
              <w:color w:val="453CCC"/>
              <w:sz w:val="32"/>
              <w:szCs w:val="32"/>
            </w:rPr>
          </w:rPrChange>
        </w:rPr>
        <w:t> </w:t>
      </w:r>
    </w:p>
    <w:p w14:paraId="0C923A80" w14:textId="77777777" w:rsidR="00644A10" w:rsidRPr="00F94619" w:rsidRDefault="00644A10" w:rsidP="00644A10">
      <w:pPr>
        <w:widowControl w:val="0"/>
        <w:autoSpaceDE w:val="0"/>
        <w:autoSpaceDN w:val="0"/>
        <w:adjustRightInd w:val="0"/>
        <w:spacing w:after="0"/>
        <w:rPr>
          <w:ins w:id="6" w:author="Kai Nagel" w:date="2015-12-18T17:10:00Z"/>
          <w:rFonts w:ascii="Calibri" w:hAnsi="Calibri" w:cs="Calibri"/>
          <w:color w:val="453CCC"/>
          <w:sz w:val="30"/>
          <w:szCs w:val="30"/>
          <w:lang w:val="de-DE"/>
          <w:rPrChange w:id="7" w:author="Kai Nagel" w:date="2015-12-18T17:18:00Z">
            <w:rPr>
              <w:ins w:id="8" w:author="Kai Nagel" w:date="2015-12-18T17:10:00Z"/>
              <w:rFonts w:ascii="Calibri" w:hAnsi="Calibri" w:cs="Calibri"/>
              <w:color w:val="453CCC"/>
              <w:sz w:val="30"/>
              <w:szCs w:val="30"/>
            </w:rPr>
          </w:rPrChange>
        </w:rPr>
      </w:pPr>
      <w:r w:rsidRPr="00F94619">
        <w:rPr>
          <w:rFonts w:ascii="Wingdings" w:hAnsi="Wingdings" w:cs="Wingdings"/>
          <w:color w:val="453CCC"/>
          <w:sz w:val="30"/>
          <w:szCs w:val="30"/>
          <w:lang w:val="de-DE"/>
          <w:rPrChange w:id="9"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0" w:author="Kai Nagel" w:date="2015-12-18T17:18:00Z">
            <w:rPr>
              <w:rFonts w:ascii="Calibri" w:hAnsi="Calibri" w:cs="Calibri"/>
              <w:color w:val="453CCC"/>
              <w:sz w:val="30"/>
              <w:szCs w:val="30"/>
            </w:rPr>
          </w:rPrChange>
        </w:rPr>
        <w:t>Das Buch erzielt demnach mMn nur teilweise die selbst gestellten Anforderungen. Für einen neuen MATSim-User sind zu wenig Grundlegende Informationen vor allem zum Facility File und zum Einbinden von bereits existierenden Contributions vorhanden. Auch das Config-File bleibt demnach eigentlich eine Blackbox.</w:t>
      </w:r>
    </w:p>
    <w:p w14:paraId="7E31E66E" w14:textId="77777777" w:rsidR="00F94619" w:rsidRPr="00F94619" w:rsidRDefault="00F94619" w:rsidP="00644A10">
      <w:pPr>
        <w:widowControl w:val="0"/>
        <w:autoSpaceDE w:val="0"/>
        <w:autoSpaceDN w:val="0"/>
        <w:adjustRightInd w:val="0"/>
        <w:spacing w:after="0"/>
        <w:rPr>
          <w:ins w:id="11" w:author="Kai Nagel" w:date="2015-12-18T17:16:00Z"/>
          <w:rFonts w:ascii="Calibri" w:hAnsi="Calibri" w:cs="Calibri"/>
          <w:color w:val="453CCC"/>
          <w:sz w:val="30"/>
          <w:szCs w:val="30"/>
          <w:lang w:val="de-DE"/>
          <w:rPrChange w:id="12" w:author="Kai Nagel" w:date="2015-12-18T17:18:00Z">
            <w:rPr>
              <w:ins w:id="13" w:author="Kai Nagel" w:date="2015-12-18T17:16:00Z"/>
              <w:rFonts w:ascii="Calibri" w:hAnsi="Calibri" w:cs="Calibri"/>
              <w:color w:val="453CCC"/>
              <w:sz w:val="30"/>
              <w:szCs w:val="30"/>
            </w:rPr>
          </w:rPrChange>
        </w:rPr>
      </w:pPr>
    </w:p>
    <w:p w14:paraId="5B6206F1" w14:textId="2EA97FFE" w:rsidR="00F94619" w:rsidRDefault="00103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14" w:author="Kai Nagel" w:date="2015-12-18T17:20:00Z"/>
          <w:rFonts w:ascii="Helvetica" w:hAnsi="Helvetica" w:cs="Helvetica"/>
          <w:color w:val="000000"/>
          <w:lang w:val="de-DE"/>
        </w:rPr>
        <w:pPrChange w:id="15" w:author="Kai Nagel" w:date="2015-12-18T17:16:00Z">
          <w:pPr>
            <w:widowControl w:val="0"/>
            <w:autoSpaceDE w:val="0"/>
            <w:autoSpaceDN w:val="0"/>
            <w:adjustRightInd w:val="0"/>
            <w:spacing w:after="0"/>
          </w:pPr>
        </w:pPrChange>
      </w:pPr>
      <w:ins w:id="16" w:author="Kai Nagel" w:date="2015-12-18T21:29:00Z">
        <w:r>
          <w:rPr>
            <w:rFonts w:ascii="Calibri" w:hAnsi="Calibri" w:cs="Calibri"/>
            <w:color w:val="453CCC"/>
            <w:sz w:val="30"/>
            <w:szCs w:val="30"/>
            <w:lang w:val="de-DE"/>
          </w:rPr>
          <w:t xml:space="preserve">Re </w:t>
        </w:r>
      </w:ins>
      <w:ins w:id="17" w:author="Kai Nagel" w:date="2015-12-18T17:16:00Z">
        <w:r w:rsidR="00F94619" w:rsidRPr="00F94619">
          <w:rPr>
            <w:rFonts w:ascii="Calibri" w:hAnsi="Calibri" w:cs="Calibri"/>
            <w:color w:val="453CCC"/>
            <w:sz w:val="30"/>
            <w:szCs w:val="30"/>
            <w:lang w:val="de-DE"/>
            <w:rPrChange w:id="18" w:author="Kai Nagel" w:date="2015-12-18T17:18:00Z">
              <w:rPr>
                <w:rFonts w:ascii="Calibri" w:hAnsi="Calibri" w:cs="Calibri"/>
                <w:color w:val="453CCC"/>
                <w:sz w:val="30"/>
                <w:szCs w:val="30"/>
              </w:rPr>
            </w:rPrChange>
          </w:rPr>
          <w:t>Facilities: Kap. 5.3.4 “</w:t>
        </w:r>
        <w:r w:rsidR="00F94619" w:rsidRPr="00F94619">
          <w:rPr>
            <w:rFonts w:ascii="Helvetica" w:hAnsi="Helvetica" w:cs="Helvetica"/>
            <w:color w:val="000000"/>
            <w:lang w:val="de-DE"/>
            <w:rPrChange w:id="19" w:author="Kai Nagel" w:date="2015-12-18T17:18:00Z">
              <w:rPr>
                <w:rFonts w:ascii="Helvetica" w:hAnsi="Helvetica" w:cs="Helvetica"/>
                <w:color w:val="000000"/>
              </w:rPr>
            </w:rPrChange>
          </w:rPr>
          <w:t>Note that loading a facilities file into MATSim by itself does not mean they will be used; the functionality needs to be switched on by other means. Currently, this is only possible by using some class with a main method.”</w:t>
        </w:r>
      </w:ins>
      <w:ins w:id="20" w:author="Kai Nagel" w:date="2015-12-18T17:17:00Z">
        <w:r w:rsidR="00F94619" w:rsidRPr="00F94619">
          <w:rPr>
            <w:rFonts w:ascii="Helvetica" w:hAnsi="Helvetica" w:cs="Helvetica"/>
            <w:color w:val="000000"/>
            <w:lang w:val="de-DE"/>
            <w:rPrChange w:id="21" w:author="Kai Nagel" w:date="2015-12-18T17:18:00Z">
              <w:rPr>
                <w:rFonts w:ascii="Helvetica" w:hAnsi="Helvetica" w:cs="Helvetica"/>
                <w:color w:val="000000"/>
              </w:rPr>
            </w:rPrChange>
          </w:rPr>
          <w:t xml:space="preserve">  Das scheint mir eigentlich relativ deutlich zu sein.  </w:t>
        </w:r>
        <w:r w:rsidR="00F94619" w:rsidRPr="00F94619">
          <w:rPr>
            <w:rFonts w:ascii="Helvetica" w:hAnsi="Helvetica" w:cs="Helvetica"/>
            <w:color w:val="000000"/>
            <w:highlight w:val="yellow"/>
            <w:lang w:val="de-DE"/>
            <w:rPrChange w:id="22" w:author="Kai Nagel" w:date="2015-12-18T17:28:00Z">
              <w:rPr>
                <w:rFonts w:ascii="Helvetica" w:hAnsi="Helvetica" w:cs="Helvetica"/>
                <w:color w:val="000000"/>
              </w:rPr>
            </w:rPrChange>
          </w:rPr>
          <w:t>Bestenfalls k</w:t>
        </w:r>
      </w:ins>
      <w:ins w:id="23" w:author="Kai Nagel" w:date="2015-12-18T17:18:00Z">
        <w:r w:rsidR="00F94619" w:rsidRPr="00F94619">
          <w:rPr>
            <w:rFonts w:ascii="Helvetica" w:hAnsi="Helvetica" w:cs="Helvetica"/>
            <w:color w:val="000000"/>
            <w:highlight w:val="yellow"/>
            <w:lang w:val="de-DE"/>
            <w:rPrChange w:id="24" w:author="Kai Nagel" w:date="2015-12-18T17:28:00Z">
              <w:rPr>
                <w:rFonts w:ascii="Helvetica" w:hAnsi="Helvetica" w:cs="Helvetica"/>
                <w:color w:val="000000"/>
              </w:rPr>
            </w:rPrChange>
          </w:rPr>
          <w:t xml:space="preserve">önnen wir es als Hinweis nehmen, dass </w:t>
        </w:r>
      </w:ins>
      <w:ins w:id="25" w:author="Kai Nagel" w:date="2015-12-18T17:19:00Z">
        <w:r w:rsidR="00F94619" w:rsidRPr="00F94619">
          <w:rPr>
            <w:rFonts w:ascii="Helvetica" w:hAnsi="Helvetica" w:cs="Helvetica"/>
            <w:color w:val="000000"/>
            <w:highlight w:val="yellow"/>
            <w:lang w:val="de-DE"/>
            <w:rPrChange w:id="26" w:author="Kai Nagel" w:date="2015-12-18T17:28:00Z">
              <w:rPr>
                <w:rFonts w:ascii="Helvetica" w:hAnsi="Helvetica" w:cs="Helvetica"/>
                <w:color w:val="000000"/>
                <w:lang w:val="de-DE"/>
              </w:rPr>
            </w:rPrChange>
          </w:rPr>
          <w:t>„typische“ Kunden hier mehr standardisierte Funktionalität erwarten, als es gibt.</w:t>
        </w:r>
      </w:ins>
    </w:p>
    <w:p w14:paraId="104E3869" w14:textId="77777777" w:rsidR="00F94619" w:rsidRDefault="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7" w:author="Kai Nagel" w:date="2015-12-18T17:20:00Z"/>
          <w:rFonts w:ascii="Helvetica" w:hAnsi="Helvetica" w:cs="Helvetica"/>
          <w:color w:val="000000"/>
          <w:lang w:val="de-DE"/>
        </w:rPr>
        <w:pPrChange w:id="28" w:author="Kai Nagel" w:date="2015-12-18T17:16:00Z">
          <w:pPr>
            <w:widowControl w:val="0"/>
            <w:autoSpaceDE w:val="0"/>
            <w:autoSpaceDN w:val="0"/>
            <w:adjustRightInd w:val="0"/>
            <w:spacing w:after="0"/>
          </w:pPr>
        </w:pPrChange>
      </w:pPr>
    </w:p>
    <w:p w14:paraId="23D6C945" w14:textId="379FF031" w:rsidR="00F94619" w:rsidRDefault="00103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29" w:author="Kai Nagel" w:date="2015-12-18T17:23:00Z"/>
          <w:rFonts w:ascii="Helvetica" w:hAnsi="Helvetica" w:cs="Helvetica"/>
          <w:color w:val="000000"/>
          <w:lang w:val="de-DE"/>
        </w:rPr>
        <w:pPrChange w:id="30" w:author="Kai Nagel" w:date="2015-12-18T17:16:00Z">
          <w:pPr>
            <w:widowControl w:val="0"/>
            <w:autoSpaceDE w:val="0"/>
            <w:autoSpaceDN w:val="0"/>
            <w:adjustRightInd w:val="0"/>
            <w:spacing w:after="0"/>
          </w:pPr>
        </w:pPrChange>
      </w:pPr>
      <w:ins w:id="31" w:author="Kai Nagel" w:date="2015-12-18T21:29:00Z">
        <w:r>
          <w:rPr>
            <w:rFonts w:ascii="Helvetica" w:hAnsi="Helvetica" w:cs="Helvetica"/>
            <w:color w:val="000000"/>
            <w:lang w:val="de-DE"/>
          </w:rPr>
          <w:t xml:space="preserve">Re </w:t>
        </w:r>
      </w:ins>
      <w:ins w:id="32" w:author="Kai Nagel" w:date="2015-12-18T17:20:00Z">
        <w:r w:rsidR="00F94619">
          <w:rPr>
            <w:rFonts w:ascii="Helvetica" w:hAnsi="Helvetica" w:cs="Helvetica"/>
            <w:color w:val="000000"/>
            <w:lang w:val="de-DE"/>
          </w:rPr>
          <w:t xml:space="preserve">Einbinden von contribs: Das ist wohl so. Generell </w:t>
        </w:r>
      </w:ins>
      <w:ins w:id="33" w:author="Kai Nagel" w:date="2015-12-18T17:23:00Z">
        <w:r w:rsidR="00F94619">
          <w:rPr>
            <w:rFonts w:ascii="Helvetica" w:hAnsi="Helvetica" w:cs="Helvetica"/>
            <w:color w:val="000000"/>
            <w:lang w:val="de-DE"/>
          </w:rPr>
          <w:t>wurde</w:t>
        </w:r>
      </w:ins>
      <w:ins w:id="34" w:author="Kai Nagel" w:date="2015-12-18T17:20:00Z">
        <w:r w:rsidR="00F94619">
          <w:rPr>
            <w:rFonts w:ascii="Helvetica" w:hAnsi="Helvetica" w:cs="Helvetica"/>
            <w:color w:val="000000"/>
            <w:lang w:val="de-DE"/>
          </w:rPr>
          <w:t xml:space="preserve"> recht vieles von dem, was </w:t>
        </w:r>
      </w:ins>
      <w:ins w:id="35" w:author="Kai Nagel" w:date="2015-12-18T17:22:00Z">
        <w:r w:rsidR="00F94619">
          <w:rPr>
            <w:rFonts w:ascii="Helvetica" w:hAnsi="Helvetica" w:cs="Helvetica"/>
            <w:color w:val="000000"/>
            <w:lang w:val="de-DE"/>
          </w:rPr>
          <w:t xml:space="preserve">überhaupt an Doku da ist, durch </w:t>
        </w:r>
      </w:ins>
      <w:ins w:id="36" w:author="Kai Nagel" w:date="2015-12-18T17:23:00Z">
        <w:r w:rsidR="00F94619">
          <w:rPr>
            <w:rFonts w:ascii="Helvetica" w:hAnsi="Helvetica" w:cs="Helvetica"/>
            <w:color w:val="000000"/>
            <w:lang w:val="de-DE"/>
          </w:rPr>
          <w:t xml:space="preserve">uns während des Schreibens des Buches geleistet.  </w:t>
        </w:r>
        <w:r w:rsidR="00F94619" w:rsidRPr="00F94619">
          <w:rPr>
            <w:rFonts w:ascii="Helvetica" w:hAnsi="Helvetica" w:cs="Helvetica"/>
            <w:color w:val="000000"/>
            <w:highlight w:val="yellow"/>
            <w:lang w:val="de-DE"/>
            <w:rPrChange w:id="37" w:author="Kai Nagel" w:date="2015-12-18T17:28:00Z">
              <w:rPr>
                <w:rFonts w:ascii="Helvetica" w:hAnsi="Helvetica" w:cs="Helvetica"/>
                <w:color w:val="000000"/>
                <w:lang w:val="de-DE"/>
              </w:rPr>
            </w:rPrChange>
          </w:rPr>
          <w:t>Wenigstens ich möchte da eigentlich nicht noch mehr Zeit reinstecken.</w:t>
        </w:r>
      </w:ins>
    </w:p>
    <w:p w14:paraId="5CED3A04" w14:textId="77777777" w:rsidR="00F94619" w:rsidRDefault="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38" w:author="Kai Nagel" w:date="2015-12-18T17:23:00Z"/>
          <w:rFonts w:ascii="Helvetica" w:hAnsi="Helvetica" w:cs="Helvetica"/>
          <w:color w:val="000000"/>
          <w:lang w:val="de-DE"/>
        </w:rPr>
        <w:pPrChange w:id="39" w:author="Kai Nagel" w:date="2015-12-18T17:16:00Z">
          <w:pPr>
            <w:widowControl w:val="0"/>
            <w:autoSpaceDE w:val="0"/>
            <w:autoSpaceDN w:val="0"/>
            <w:adjustRightInd w:val="0"/>
            <w:spacing w:after="0"/>
          </w:pPr>
        </w:pPrChange>
      </w:pPr>
    </w:p>
    <w:p w14:paraId="60665A02" w14:textId="0DCE5521" w:rsidR="00F94619" w:rsidRDefault="00103B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40" w:author="Kai Nagel" w:date="2015-12-18T17:24:00Z"/>
          <w:rFonts w:ascii="Helvetica" w:hAnsi="Helvetica" w:cs="Helvetica"/>
          <w:color w:val="000000"/>
          <w:lang w:val="de-DE"/>
        </w:rPr>
        <w:pPrChange w:id="41" w:author="Kai Nagel" w:date="2015-12-18T17:16:00Z">
          <w:pPr>
            <w:widowControl w:val="0"/>
            <w:autoSpaceDE w:val="0"/>
            <w:autoSpaceDN w:val="0"/>
            <w:adjustRightInd w:val="0"/>
            <w:spacing w:after="0"/>
          </w:pPr>
        </w:pPrChange>
      </w:pPr>
      <w:ins w:id="42" w:author="Kai Nagel" w:date="2015-12-18T21:29:00Z">
        <w:r>
          <w:rPr>
            <w:rFonts w:ascii="Helvetica" w:hAnsi="Helvetica" w:cs="Helvetica"/>
            <w:color w:val="000000"/>
            <w:lang w:val="de-DE"/>
          </w:rPr>
          <w:t xml:space="preserve">Re </w:t>
        </w:r>
      </w:ins>
      <w:ins w:id="43" w:author="Kai Nagel" w:date="2015-12-18T17:23:00Z">
        <w:r w:rsidR="00F94619">
          <w:rPr>
            <w:rFonts w:ascii="Helvetica" w:hAnsi="Helvetica" w:cs="Helvetica"/>
            <w:color w:val="000000"/>
            <w:lang w:val="de-DE"/>
          </w:rPr>
          <w:t xml:space="preserve">Config file: </w:t>
        </w:r>
      </w:ins>
    </w:p>
    <w:p w14:paraId="7D682A6A" w14:textId="77777777" w:rsidR="00F94619" w:rsidRDefault="00F94619">
      <w:pPr>
        <w:pStyle w:val="ListBullet"/>
        <w:rPr>
          <w:ins w:id="44" w:author="Kai Nagel" w:date="2015-12-18T17:26:00Z"/>
        </w:rPr>
        <w:pPrChange w:id="45" w:author="Kai Nagel" w:date="2015-12-18T17:26:00Z">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pPr>
        </w:pPrChange>
      </w:pPr>
      <w:ins w:id="46" w:author="Kai Nagel" w:date="2015-12-18T17:24:00Z">
        <w:r>
          <w:rPr>
            <w:lang w:val="de-DE"/>
          </w:rPr>
          <w:t xml:space="preserve">Kap. 2.1.3: </w:t>
        </w:r>
      </w:ins>
      <w:ins w:id="47" w:author="Kai Nagel" w:date="2015-12-18T17:26:00Z">
        <w:r>
          <w:rPr>
            <w:lang w:val="de-DE"/>
          </w:rPr>
          <w:t>„</w:t>
        </w:r>
        <w:r>
          <w:t>The list of available parameters and valid parameter values may vary from release to release. Although we try to keep this stable, software changes, mainly new features, may cause settings to change. For a list of all available settings available with the version you are working with, run the following command:</w:t>
        </w:r>
      </w:ins>
    </w:p>
    <w:p w14:paraId="203020D1" w14:textId="77777777" w:rsidR="00F94619" w:rsidRDefault="00F94619" w:rsidP="00F946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ins w:id="48" w:author="Kai Nagel" w:date="2015-12-18T17:26:00Z"/>
          <w:rFonts w:ascii="Helvetica" w:hAnsi="Helvetica" w:cs="Helvetica"/>
          <w:color w:val="000000"/>
          <w:sz w:val="18"/>
          <w:szCs w:val="18"/>
        </w:rPr>
      </w:pPr>
      <w:proofErr w:type="gramStart"/>
      <w:ins w:id="49" w:author="Kai Nagel" w:date="2015-12-18T17:26:00Z">
        <w:r>
          <w:rPr>
            <w:rFonts w:ascii="Helvetica" w:hAnsi="Helvetica" w:cs="Helvetica"/>
            <w:color w:val="000000"/>
            <w:sz w:val="18"/>
            <w:szCs w:val="18"/>
          </w:rPr>
          <w:t>java</w:t>
        </w:r>
        <w:proofErr w:type="gramEnd"/>
        <w:r>
          <w:rPr>
            <w:rFonts w:ascii="Helvetica" w:hAnsi="Helvetica" w:cs="Helvetica"/>
            <w:color w:val="000000"/>
            <w:sz w:val="18"/>
            <w:szCs w:val="18"/>
          </w:rPr>
          <w:t xml:space="preserve"> -</w:t>
        </w:r>
        <w:proofErr w:type="spellStart"/>
        <w:r>
          <w:rPr>
            <w:rFonts w:ascii="Helvetica" w:hAnsi="Helvetica" w:cs="Helvetica"/>
            <w:color w:val="000000"/>
            <w:sz w:val="18"/>
            <w:szCs w:val="18"/>
          </w:rPr>
          <w:t>cp</w:t>
        </w:r>
        <w:proofErr w:type="spellEnd"/>
        <w:r>
          <w:rPr>
            <w:rFonts w:ascii="Helvetica" w:hAnsi="Helvetica" w:cs="Helvetica"/>
            <w:color w:val="000000"/>
            <w:sz w:val="18"/>
            <w:szCs w:val="18"/>
          </w:rPr>
          <w:t xml:space="preserve"> /path/to/matsim.jar </w:t>
        </w:r>
        <w:proofErr w:type="spellStart"/>
        <w:r>
          <w:rPr>
            <w:rFonts w:ascii="Helvetica" w:hAnsi="Helvetica" w:cs="Helvetica"/>
            <w:color w:val="000000"/>
            <w:sz w:val="18"/>
            <w:szCs w:val="18"/>
          </w:rPr>
          <w:t>org.matsim.run.CreateFullConfig</w:t>
        </w:r>
        <w:proofErr w:type="spellEnd"/>
        <w:r>
          <w:rPr>
            <w:rFonts w:ascii="Helvetica" w:hAnsi="Helvetica" w:cs="Helvetica"/>
            <w:color w:val="000000"/>
            <w:sz w:val="18"/>
            <w:szCs w:val="18"/>
          </w:rPr>
          <w:t xml:space="preserve"> fullConfig.xml</w:t>
        </w:r>
      </w:ins>
    </w:p>
    <w:p w14:paraId="4AB214F5" w14:textId="72CDD20A" w:rsidR="00F94619" w:rsidRDefault="00F94619">
      <w:pPr>
        <w:pStyle w:val="ListBullet"/>
        <w:numPr>
          <w:ilvl w:val="0"/>
          <w:numId w:val="0"/>
        </w:numPr>
        <w:ind w:left="360"/>
        <w:rPr>
          <w:ins w:id="50" w:author="Kai Nagel" w:date="2015-12-18T17:26:00Z"/>
          <w:rFonts w:ascii="Helvetica" w:hAnsi="Helvetica" w:cs="Helvetica"/>
          <w:color w:val="000000"/>
        </w:rPr>
        <w:pPrChange w:id="51" w:author="Kai Nagel" w:date="2015-12-18T17:26:00Z">
          <w:pPr>
            <w:widowControl w:val="0"/>
            <w:autoSpaceDE w:val="0"/>
            <w:autoSpaceDN w:val="0"/>
            <w:adjustRightInd w:val="0"/>
            <w:spacing w:after="0"/>
          </w:pPr>
        </w:pPrChange>
      </w:pPr>
      <w:ins w:id="52" w:author="Kai Nagel" w:date="2015-12-18T17:26:00Z">
        <w:r>
          <w:rPr>
            <w:rFonts w:ascii="Helvetica" w:hAnsi="Helvetica" w:cs="Helvetica"/>
            <w:color w:val="000000"/>
          </w:rPr>
          <w:t xml:space="preserve">This command will create a new </w:t>
        </w:r>
        <w:proofErr w:type="spellStart"/>
        <w:r>
          <w:rPr>
            <w:rFonts w:ascii="Helvetica" w:hAnsi="Helvetica" w:cs="Helvetica"/>
            <w:color w:val="000000"/>
          </w:rPr>
          <w:t>config</w:t>
        </w:r>
        <w:proofErr w:type="spellEnd"/>
        <w:r>
          <w:rPr>
            <w:rFonts w:ascii="Helvetica" w:hAnsi="Helvetica" w:cs="Helvetica"/>
            <w:color w:val="000000"/>
          </w:rPr>
          <w:t xml:space="preserve"> file fullConfig.xml, containing all available parameters—along with their default values and often an explanatory comment, making it easy to see what settings are available. To use and modify specific settings, lines with their corresponding parameters can be copied to the </w:t>
        </w:r>
        <w:proofErr w:type="spellStart"/>
        <w:r>
          <w:rPr>
            <w:rFonts w:ascii="Helvetica" w:hAnsi="Helvetica" w:cs="Helvetica"/>
            <w:color w:val="000000"/>
          </w:rPr>
          <w:t>config</w:t>
        </w:r>
        <w:proofErr w:type="spellEnd"/>
        <w:r>
          <w:rPr>
            <w:rFonts w:ascii="Helvetica" w:hAnsi="Helvetica" w:cs="Helvetica"/>
            <w:color w:val="000000"/>
          </w:rPr>
          <w:t xml:space="preserve"> file, specific to the scenario to be </w:t>
        </w:r>
        <w:proofErr w:type="spellStart"/>
        <w:r>
          <w:rPr>
            <w:rFonts w:ascii="Helvetica" w:hAnsi="Helvetica" w:cs="Helvetica"/>
            <w:color w:val="000000"/>
          </w:rPr>
          <w:t>simu</w:t>
        </w:r>
        <w:proofErr w:type="spellEnd"/>
        <w:r>
          <w:rPr>
            <w:rFonts w:ascii="Helvetica" w:hAnsi="Helvetica" w:cs="Helvetica"/>
            <w:color w:val="000000"/>
          </w:rPr>
          <w:t xml:space="preserve">- </w:t>
        </w:r>
        <w:proofErr w:type="spellStart"/>
        <w:r>
          <w:rPr>
            <w:rFonts w:ascii="Helvetica" w:hAnsi="Helvetica" w:cs="Helvetica"/>
            <w:color w:val="000000"/>
          </w:rPr>
          <w:t>lated</w:t>
        </w:r>
        <w:proofErr w:type="spellEnd"/>
        <w:r>
          <w:rPr>
            <w:rFonts w:ascii="Helvetica" w:hAnsi="Helvetica" w:cs="Helvetica"/>
            <w:color w:val="000000"/>
          </w:rPr>
          <w:t>, and the parameter values can be modified in that file.”</w:t>
        </w:r>
      </w:ins>
    </w:p>
    <w:p w14:paraId="5CFFAD83" w14:textId="39E8353D" w:rsidR="00F94619" w:rsidRPr="00F94619" w:rsidRDefault="00F94619">
      <w:pPr>
        <w:pStyle w:val="ListBullet"/>
        <w:rPr>
          <w:ins w:id="53" w:author="Kai Nagel" w:date="2015-12-18T17:24:00Z"/>
          <w:rPrChange w:id="54" w:author="Kai Nagel" w:date="2015-12-18T17:27:00Z">
            <w:rPr>
              <w:ins w:id="55" w:author="Kai Nagel" w:date="2015-12-18T17:24:00Z"/>
              <w:lang w:val="de-DE"/>
            </w:rPr>
          </w:rPrChange>
        </w:rPr>
        <w:pPrChange w:id="56" w:author="Kai Nagel" w:date="2015-12-18T17:27:00Z">
          <w:pPr>
            <w:widowControl w:val="0"/>
            <w:autoSpaceDE w:val="0"/>
            <w:autoSpaceDN w:val="0"/>
            <w:adjustRightInd w:val="0"/>
            <w:spacing w:after="0"/>
          </w:pPr>
        </w:pPrChange>
      </w:pPr>
      <w:ins w:id="57" w:author="Kai Nagel" w:date="2015-12-18T17:26:00Z">
        <w:r>
          <w:rPr>
            <w:lang w:val="de-DE"/>
          </w:rPr>
          <w:t>Kap. 2.3</w:t>
        </w:r>
      </w:ins>
      <w:ins w:id="58" w:author="Kai Nagel" w:date="2015-12-18T17:40:00Z">
        <w:r w:rsidR="00FF0A84">
          <w:rPr>
            <w:lang w:val="de-DE"/>
          </w:rPr>
          <w:t xml:space="preserve"> („MATSim survival guide“)</w:t>
        </w:r>
      </w:ins>
      <w:ins w:id="59" w:author="Kai Nagel" w:date="2015-12-18T17:26:00Z">
        <w:r>
          <w:rPr>
            <w:lang w:val="de-DE"/>
          </w:rPr>
          <w:t xml:space="preserve">: </w:t>
        </w:r>
      </w:ins>
      <w:ins w:id="60" w:author="Kai Nagel" w:date="2015-12-18T17:27:00Z">
        <w:r>
          <w:rPr>
            <w:lang w:val="de-DE"/>
          </w:rPr>
          <w:t>„</w:t>
        </w:r>
        <w:r>
          <w:t xml:space="preserve">Check the comments that are attached to the </w:t>
        </w:r>
        <w:proofErr w:type="spellStart"/>
        <w:r>
          <w:t>config</w:t>
        </w:r>
        <w:proofErr w:type="spellEnd"/>
        <w:r>
          <w:t xml:space="preserve"> file options. One finds them in the file output_config.xml.gz, or near the beginning of logfile.log.”</w:t>
        </w:r>
      </w:ins>
    </w:p>
    <w:p w14:paraId="4DBCC472" w14:textId="5197E17B" w:rsidR="00F94619" w:rsidRPr="00F94619" w:rsidRDefault="00F94619">
      <w:pPr>
        <w:pStyle w:val="ListBullet"/>
        <w:rPr>
          <w:ins w:id="61" w:author="Kai Nagel" w:date="2015-12-18T17:16:00Z"/>
          <w:rFonts w:ascii="Verdana" w:hAnsi="Verdana" w:cs="Times New Roman"/>
          <w:sz w:val="20"/>
          <w:szCs w:val="24"/>
          <w:lang w:val="de-DE"/>
          <w:rPrChange w:id="62" w:author="Kai Nagel" w:date="2015-12-18T17:18:00Z">
            <w:rPr>
              <w:ins w:id="63" w:author="Kai Nagel" w:date="2015-12-18T17:16:00Z"/>
              <w:rFonts w:ascii="Calibri" w:hAnsi="Calibri" w:cs="Calibri"/>
              <w:color w:val="453CCC"/>
              <w:sz w:val="30"/>
              <w:szCs w:val="30"/>
            </w:rPr>
          </w:rPrChange>
        </w:rPr>
        <w:pPrChange w:id="64" w:author="Kai Nagel" w:date="2015-12-18T17:24:00Z">
          <w:pPr>
            <w:widowControl w:val="0"/>
            <w:autoSpaceDE w:val="0"/>
            <w:autoSpaceDN w:val="0"/>
            <w:adjustRightInd w:val="0"/>
            <w:spacing w:after="0"/>
          </w:pPr>
        </w:pPrChange>
      </w:pPr>
      <w:ins w:id="65" w:author="Kai Nagel" w:date="2015-12-18T17:23:00Z">
        <w:r>
          <w:rPr>
            <w:lang w:val="de-DE"/>
          </w:rPr>
          <w:t xml:space="preserve">Kap. 4: </w:t>
        </w:r>
      </w:ins>
      <w:ins w:id="66" w:author="Kai Nagel" w:date="2015-12-18T17:24:00Z">
        <w:r>
          <w:rPr>
            <w:lang w:val="de-DE"/>
          </w:rPr>
          <w:t>„</w:t>
        </w:r>
        <w:r>
          <w:t xml:space="preserve">MATSim writes configuration files in several locations; for example, in the </w:t>
        </w:r>
        <w:proofErr w:type="spellStart"/>
        <w:r>
          <w:t>logfile</w:t>
        </w:r>
        <w:proofErr w:type="spellEnd"/>
        <w:r>
          <w:t xml:space="preserve">, in the iteration output directory, or with the </w:t>
        </w:r>
        <w:proofErr w:type="spellStart"/>
        <w:r>
          <w:t>CreateFullConfig</w:t>
        </w:r>
        <w:proofErr w:type="spellEnd"/>
        <w:r>
          <w:t xml:space="preserve"> functionality described in Sec- </w:t>
        </w:r>
        <w:proofErr w:type="spellStart"/>
        <w:r>
          <w:t>tion</w:t>
        </w:r>
        <w:proofErr w:type="spellEnd"/>
        <w:r>
          <w:t xml:space="preserve"> 2.1.3. As explained in Section 2.3, these files come with comments explaining </w:t>
        </w:r>
        <w:proofErr w:type="spellStart"/>
        <w:r>
          <w:t>configura</w:t>
        </w:r>
        <w:proofErr w:type="spellEnd"/>
        <w:r>
          <w:t xml:space="preserve">- </w:t>
        </w:r>
        <w:proofErr w:type="spellStart"/>
        <w:r>
          <w:t>tion</w:t>
        </w:r>
        <w:proofErr w:type="spellEnd"/>
        <w:r>
          <w:t xml:space="preserve"> options. This is often the best source for configuration options.”  </w:t>
        </w:r>
      </w:ins>
    </w:p>
    <w:p w14:paraId="5AB1247D" w14:textId="7555FA89" w:rsidR="00F94619" w:rsidRDefault="00F94619" w:rsidP="00644A10">
      <w:pPr>
        <w:widowControl w:val="0"/>
        <w:autoSpaceDE w:val="0"/>
        <w:autoSpaceDN w:val="0"/>
        <w:adjustRightInd w:val="0"/>
        <w:spacing w:after="0"/>
        <w:rPr>
          <w:ins w:id="67" w:author="Kai Nagel" w:date="2015-12-18T17:27:00Z"/>
          <w:rFonts w:ascii="Calibri" w:hAnsi="Calibri" w:cs="Calibri"/>
          <w:color w:val="453CCC"/>
          <w:sz w:val="30"/>
          <w:szCs w:val="30"/>
          <w:lang w:val="de-DE"/>
        </w:rPr>
      </w:pPr>
      <w:ins w:id="68" w:author="Kai Nagel" w:date="2015-12-18T17:27:00Z">
        <w:r>
          <w:rPr>
            <w:rFonts w:ascii="Calibri" w:hAnsi="Calibri" w:cs="Calibri"/>
            <w:color w:val="453CCC"/>
            <w:sz w:val="30"/>
            <w:szCs w:val="30"/>
            <w:lang w:val="de-DE"/>
          </w:rPr>
          <w:t xml:space="preserve">Es ist in der Tat so, dass ich das config file über diese Kommentare (mehr oder weniger gut) selbst kommentiert.  Es hat immerhin den Vorteil, dass </w:t>
        </w:r>
      </w:ins>
      <w:ins w:id="69" w:author="Kai Nagel" w:date="2015-12-18T17:28:00Z">
        <w:r>
          <w:rPr>
            <w:rFonts w:ascii="Calibri" w:hAnsi="Calibri" w:cs="Calibri"/>
            <w:color w:val="453CCC"/>
            <w:sz w:val="30"/>
            <w:szCs w:val="30"/>
            <w:lang w:val="de-DE"/>
          </w:rPr>
          <w:t>die Doku mit der tats</w:t>
        </w:r>
      </w:ins>
      <w:ins w:id="70" w:author="Kai Nagel" w:date="2015-12-18T17:29:00Z">
        <w:r>
          <w:rPr>
            <w:rFonts w:ascii="Calibri" w:hAnsi="Calibri" w:cs="Calibri"/>
            <w:color w:val="453CCC"/>
            <w:sz w:val="30"/>
            <w:szCs w:val="30"/>
            <w:lang w:val="de-DE"/>
          </w:rPr>
          <w:t>ächlichen Funktionalität halbwegs zusammen passt.  Ich weiß nicht, ob wir das irgendwie noch deutlicher machen können.  Das Schreiben eines separaten Dokumentes würde mir auf jeden Fall nur plausibel erscheinen, wenn wir dauerhaft Personal finanzieren können, welches das nachführt.</w:t>
        </w:r>
      </w:ins>
    </w:p>
    <w:p w14:paraId="6E9F02A6" w14:textId="77777777" w:rsidR="00F94619" w:rsidRPr="00F94619" w:rsidRDefault="00F94619" w:rsidP="00644A10">
      <w:pPr>
        <w:widowControl w:val="0"/>
        <w:autoSpaceDE w:val="0"/>
        <w:autoSpaceDN w:val="0"/>
        <w:adjustRightInd w:val="0"/>
        <w:spacing w:after="0"/>
        <w:rPr>
          <w:rFonts w:ascii="Calibri" w:hAnsi="Calibri" w:cs="Calibri"/>
          <w:color w:val="453CCC"/>
          <w:sz w:val="30"/>
          <w:szCs w:val="30"/>
          <w:lang w:val="de-DE"/>
          <w:rPrChange w:id="71" w:author="Kai Nagel" w:date="2015-12-18T17:18:00Z">
            <w:rPr>
              <w:rFonts w:ascii="Calibri" w:hAnsi="Calibri" w:cs="Calibri"/>
              <w:color w:val="453CCC"/>
              <w:sz w:val="30"/>
              <w:szCs w:val="30"/>
            </w:rPr>
          </w:rPrChange>
        </w:rPr>
      </w:pPr>
    </w:p>
    <w:p w14:paraId="60DB03C9"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72" w:author="Kai Nagel" w:date="2015-12-18T17:18:00Z">
            <w:rPr>
              <w:rFonts w:ascii="Calibri" w:hAnsi="Calibri" w:cs="Calibri"/>
              <w:color w:val="453CCC"/>
              <w:sz w:val="30"/>
              <w:szCs w:val="30"/>
            </w:rPr>
          </w:rPrChange>
        </w:rPr>
      </w:pPr>
      <w:r w:rsidRPr="00F94619">
        <w:rPr>
          <w:rFonts w:ascii="Wingdings" w:hAnsi="Wingdings" w:cs="Wingdings"/>
          <w:color w:val="453CCC"/>
          <w:sz w:val="30"/>
          <w:szCs w:val="30"/>
          <w:lang w:val="de-DE"/>
          <w:rPrChange w:id="73"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74" w:author="Kai Nagel" w:date="2015-12-18T17:18:00Z">
            <w:rPr>
              <w:rFonts w:ascii="Calibri" w:hAnsi="Calibri" w:cs="Calibri"/>
              <w:color w:val="453CCC"/>
              <w:sz w:val="30"/>
              <w:szCs w:val="30"/>
            </w:rPr>
          </w:rPrChange>
        </w:rPr>
        <w:t>Für jemanden der MATSim bereits nutzt, sind die Contributions nur als Überblick beschrieben, die Anwendung und Weiterentwicklung von Contributions benötigt auch etwas JAVA-Code und die JAVA-Pakete, welche nie erwähnt werden. Demnach ist für mich das Kapitel 2 Extending MATSim nur Information und gibt keine tiefergehenden Details (wie in Intruduction beschrieben) an.</w:t>
      </w:r>
    </w:p>
    <w:p w14:paraId="4D2D1434" w14:textId="77777777" w:rsidR="00644A10" w:rsidRDefault="00644A10" w:rsidP="00644A10">
      <w:pPr>
        <w:widowControl w:val="0"/>
        <w:autoSpaceDE w:val="0"/>
        <w:autoSpaceDN w:val="0"/>
        <w:adjustRightInd w:val="0"/>
        <w:spacing w:after="0"/>
        <w:rPr>
          <w:ins w:id="75" w:author="Kai Nagel" w:date="2015-12-18T17:30:00Z"/>
          <w:rFonts w:ascii="Times New Roman" w:hAnsi="Times New Roman"/>
          <w:color w:val="453CCC"/>
          <w:sz w:val="32"/>
          <w:szCs w:val="32"/>
          <w:lang w:val="de-DE"/>
        </w:rPr>
      </w:pPr>
      <w:r w:rsidRPr="00F94619">
        <w:rPr>
          <w:rFonts w:ascii="Times New Roman" w:hAnsi="Times New Roman"/>
          <w:color w:val="453CCC"/>
          <w:sz w:val="32"/>
          <w:szCs w:val="32"/>
          <w:lang w:val="de-DE"/>
          <w:rPrChange w:id="76" w:author="Kai Nagel" w:date="2015-12-18T17:18:00Z">
            <w:rPr>
              <w:rFonts w:ascii="Times New Roman" w:hAnsi="Times New Roman"/>
              <w:color w:val="453CCC"/>
              <w:sz w:val="32"/>
              <w:szCs w:val="32"/>
            </w:rPr>
          </w:rPrChange>
        </w:rPr>
        <w:t> </w:t>
      </w:r>
    </w:p>
    <w:p w14:paraId="180DEFC3" w14:textId="58C3247F" w:rsidR="00E916F6" w:rsidRDefault="00E916F6" w:rsidP="00644A10">
      <w:pPr>
        <w:widowControl w:val="0"/>
        <w:autoSpaceDE w:val="0"/>
        <w:autoSpaceDN w:val="0"/>
        <w:adjustRightInd w:val="0"/>
        <w:spacing w:after="0"/>
        <w:rPr>
          <w:ins w:id="77" w:author="Kai Nagel" w:date="2015-12-18T17:35:00Z"/>
          <w:rFonts w:ascii="Times New Roman" w:hAnsi="Times New Roman"/>
          <w:color w:val="453CCC"/>
          <w:sz w:val="32"/>
          <w:szCs w:val="32"/>
          <w:lang w:val="de-DE"/>
        </w:rPr>
      </w:pPr>
      <w:ins w:id="78" w:author="Kai Nagel" w:date="2015-12-18T17:30:00Z">
        <w:r>
          <w:rPr>
            <w:rFonts w:ascii="Times New Roman" w:hAnsi="Times New Roman"/>
            <w:color w:val="453CCC"/>
            <w:sz w:val="32"/>
            <w:szCs w:val="32"/>
            <w:lang w:val="de-DE"/>
          </w:rPr>
          <w:t xml:space="preserve">Genau dieser </w:t>
        </w:r>
      </w:ins>
      <w:ins w:id="79" w:author="Kai Nagel" w:date="2015-12-18T17:35:00Z">
        <w:r>
          <w:rPr>
            <w:rFonts w:ascii="Times New Roman" w:hAnsi="Times New Roman"/>
            <w:color w:val="453CCC"/>
            <w:sz w:val="32"/>
            <w:szCs w:val="32"/>
            <w:lang w:val="de-DE"/>
          </w:rPr>
          <w:t>Aspekt</w:t>
        </w:r>
      </w:ins>
      <w:ins w:id="80" w:author="Kai Nagel" w:date="2015-12-18T17:30:00Z">
        <w:r>
          <w:rPr>
            <w:rFonts w:ascii="Times New Roman" w:hAnsi="Times New Roman"/>
            <w:color w:val="453CCC"/>
            <w:sz w:val="32"/>
            <w:szCs w:val="32"/>
            <w:lang w:val="de-DE"/>
          </w:rPr>
          <w:t xml:space="preserve"> </w:t>
        </w:r>
      </w:ins>
      <w:ins w:id="81" w:author="Kai Nagel" w:date="2015-12-18T17:35:00Z">
        <w:r>
          <w:rPr>
            <w:rFonts w:ascii="Times New Roman" w:hAnsi="Times New Roman"/>
            <w:color w:val="453CCC"/>
            <w:sz w:val="32"/>
            <w:szCs w:val="32"/>
            <w:lang w:val="de-DE"/>
          </w:rPr>
          <w:t xml:space="preserve">des Codes </w:t>
        </w:r>
      </w:ins>
      <w:ins w:id="82" w:author="Kai Nagel" w:date="2015-12-18T17:30:00Z">
        <w:r>
          <w:rPr>
            <w:rFonts w:ascii="Times New Roman" w:hAnsi="Times New Roman"/>
            <w:color w:val="453CCC"/>
            <w:sz w:val="32"/>
            <w:szCs w:val="32"/>
            <w:lang w:val="de-DE"/>
          </w:rPr>
          <w:t>hat sich w</w:t>
        </w:r>
      </w:ins>
      <w:ins w:id="83" w:author="Kai Nagel" w:date="2015-12-18T17:31:00Z">
        <w:r>
          <w:rPr>
            <w:rFonts w:ascii="Times New Roman" w:hAnsi="Times New Roman"/>
            <w:color w:val="453CCC"/>
            <w:sz w:val="32"/>
            <w:szCs w:val="32"/>
            <w:lang w:val="de-DE"/>
          </w:rPr>
          <w:t xml:space="preserve">ährend des Schreibens des Buches am schnellsten entwickelt, und sieht inzwischen kaum noch so aus wie zu Beginn des Schreibens.  Insofern </w:t>
        </w:r>
      </w:ins>
      <w:ins w:id="84" w:author="Kai Nagel" w:date="2015-12-18T17:33:00Z">
        <w:r>
          <w:rPr>
            <w:rFonts w:ascii="Times New Roman" w:hAnsi="Times New Roman"/>
            <w:color w:val="453CCC"/>
            <w:sz w:val="32"/>
            <w:szCs w:val="32"/>
            <w:lang w:val="de-DE"/>
          </w:rPr>
          <w:t>ist es fast ein Wunder, dass der Text noch weitgehend stimmt – und das liegt natürlich auch daran, dass Michael Zilske das beim Schreiben schon wusste und sich dementsprechend mit konkreten Aussagen zur</w:t>
        </w:r>
      </w:ins>
      <w:ins w:id="85" w:author="Kai Nagel" w:date="2015-12-18T17:34:00Z">
        <w:r>
          <w:rPr>
            <w:rFonts w:ascii="Times New Roman" w:hAnsi="Times New Roman"/>
            <w:color w:val="453CCC"/>
            <w:sz w:val="32"/>
            <w:szCs w:val="32"/>
            <w:lang w:val="de-DE"/>
          </w:rPr>
          <w:t xml:space="preserve">ückgehalten hat.  Strukturell stimmt der Text auf jeden Fall noch.  Ich bin gestern nochmal durch und habe die Referenzen auf die praktischen Beispiele nochmals stabilisiert (Referenz auf die jeweilige Klasse/Interface und von dort aus auf die Beispiele, und nicht direkt auf die Beispiele). </w:t>
        </w:r>
      </w:ins>
      <w:ins w:id="86" w:author="Kai Nagel" w:date="2015-12-18T17:35:00Z">
        <w:r>
          <w:rPr>
            <w:rFonts w:ascii="Times New Roman" w:hAnsi="Times New Roman"/>
            <w:color w:val="453CCC"/>
            <w:sz w:val="32"/>
            <w:szCs w:val="32"/>
            <w:lang w:val="de-DE"/>
          </w:rPr>
          <w:t>Habe auch noch ganz vorne einen weiteren Satz</w:t>
        </w:r>
      </w:ins>
    </w:p>
    <w:p w14:paraId="48434BE3" w14:textId="1F92D520" w:rsidR="00E916F6" w:rsidRDefault="00E916F6" w:rsidP="00644A10">
      <w:pPr>
        <w:widowControl w:val="0"/>
        <w:autoSpaceDE w:val="0"/>
        <w:autoSpaceDN w:val="0"/>
        <w:adjustRightInd w:val="0"/>
        <w:spacing w:after="0"/>
        <w:rPr>
          <w:ins w:id="87" w:author="Kai Nagel" w:date="2015-12-18T17:30:00Z"/>
          <w:rFonts w:ascii="Times New Roman" w:hAnsi="Times New Roman"/>
          <w:color w:val="453CCC"/>
          <w:sz w:val="32"/>
          <w:szCs w:val="32"/>
          <w:lang w:val="de-DE"/>
        </w:rPr>
      </w:pPr>
      <w:ins w:id="88" w:author="Kai Nagel" w:date="2015-12-18T17:35:00Z">
        <w:r>
          <w:rPr>
            <w:rFonts w:ascii="Helvetica" w:hAnsi="Helvetica" w:cs="Helvetica"/>
            <w:color w:val="000000"/>
          </w:rPr>
          <w:t xml:space="preserve">For programming against the MATSim API, we recommend https://github.com/ </w:t>
        </w:r>
        <w:proofErr w:type="spellStart"/>
        <w:r>
          <w:rPr>
            <w:rFonts w:ascii="Helvetica" w:hAnsi="Helvetica" w:cs="Helvetica"/>
            <w:color w:val="000000"/>
          </w:rPr>
          <w:t>matsim</w:t>
        </w:r>
        <w:proofErr w:type="spellEnd"/>
        <w:r>
          <w:rPr>
            <w:rFonts w:ascii="Helvetica" w:hAnsi="Helvetica" w:cs="Helvetica"/>
            <w:color w:val="000000"/>
          </w:rPr>
          <w:t>-org/</w:t>
        </w:r>
        <w:proofErr w:type="spellStart"/>
        <w:r>
          <w:rPr>
            <w:rFonts w:ascii="Helvetica" w:hAnsi="Helvetica" w:cs="Helvetica"/>
            <w:color w:val="000000"/>
          </w:rPr>
          <w:t>matsim</w:t>
        </w:r>
        <w:proofErr w:type="spellEnd"/>
        <w:r>
          <w:rPr>
            <w:rFonts w:ascii="Helvetica" w:hAnsi="Helvetica" w:cs="Helvetica"/>
            <w:color w:val="000000"/>
          </w:rPr>
          <w:t>-example-project as a starting point</w:t>
        </w:r>
      </w:ins>
      <w:ins w:id="89" w:author="Kai Nagel" w:date="2015-12-18T17:38:00Z">
        <w:r>
          <w:rPr>
            <w:rFonts w:ascii="Helvetica" w:hAnsi="Helvetica" w:cs="Helvetica"/>
            <w:color w:val="000000"/>
          </w:rPr>
          <w:t xml:space="preserve">; in particular, this should clarify how MATSim can be used as </w:t>
        </w:r>
        <w:proofErr w:type="spellStart"/>
        <w:proofErr w:type="gramStart"/>
        <w:r>
          <w:rPr>
            <w:rFonts w:ascii="Helvetica" w:hAnsi="Helvetica" w:cs="Helvetica"/>
            <w:color w:val="000000"/>
          </w:rPr>
          <w:t>a</w:t>
        </w:r>
        <w:proofErr w:type="spellEnd"/>
        <w:proofErr w:type="gramEnd"/>
        <w:r>
          <w:rPr>
            <w:rFonts w:ascii="Helvetica" w:hAnsi="Helvetica" w:cs="Helvetica"/>
            <w:color w:val="000000"/>
          </w:rPr>
          <w:t xml:space="preserve"> Apache Maven plug-in</w:t>
        </w:r>
      </w:ins>
      <w:ins w:id="90" w:author="Kai Nagel" w:date="2015-12-18T17:35:00Z">
        <w:r>
          <w:rPr>
            <w:rFonts w:ascii="Helvetica" w:hAnsi="Helvetica" w:cs="Helvetica"/>
            <w:color w:val="000000"/>
          </w:rPr>
          <w:t>.</w:t>
        </w:r>
      </w:ins>
    </w:p>
    <w:p w14:paraId="50F9DA1D" w14:textId="77777777" w:rsidR="00A322DA" w:rsidRDefault="00E916F6" w:rsidP="00644A10">
      <w:pPr>
        <w:widowControl w:val="0"/>
        <w:autoSpaceDE w:val="0"/>
        <w:autoSpaceDN w:val="0"/>
        <w:adjustRightInd w:val="0"/>
        <w:spacing w:after="0"/>
        <w:rPr>
          <w:ins w:id="91" w:author="Kai Nagel" w:date="2015-12-18T17:41:00Z"/>
          <w:rFonts w:ascii="Times New Roman" w:hAnsi="Times New Roman"/>
          <w:color w:val="453CCC"/>
          <w:sz w:val="32"/>
          <w:szCs w:val="32"/>
          <w:lang w:val="de-DE"/>
        </w:rPr>
      </w:pPr>
      <w:ins w:id="92" w:author="Kai Nagel" w:date="2015-12-18T17:35:00Z">
        <w:r>
          <w:rPr>
            <w:rFonts w:ascii="Times New Roman" w:hAnsi="Times New Roman"/>
            <w:color w:val="453CCC"/>
            <w:sz w:val="32"/>
            <w:szCs w:val="32"/>
            <w:lang w:val="de-DE"/>
          </w:rPr>
          <w:t>eingefügt.</w:t>
        </w:r>
      </w:ins>
      <w:ins w:id="93" w:author="Kai Nagel" w:date="2015-12-18T17:38:00Z">
        <w:r>
          <w:rPr>
            <w:rFonts w:ascii="Times New Roman" w:hAnsi="Times New Roman"/>
            <w:color w:val="453CCC"/>
            <w:sz w:val="32"/>
            <w:szCs w:val="32"/>
            <w:lang w:val="de-DE"/>
          </w:rPr>
          <w:t xml:space="preserve">  Damit ist es inzwischen wirklich trivial, auch weitere contribs einzubinden ... aber das ist recht neue eclipse-Funktionalität, von der man vermuten würde, dass sich die Benutzer-Schnittstelle ohnehin bald wieder ändert.  Bestenfalls k</w:t>
        </w:r>
      </w:ins>
      <w:ins w:id="94" w:author="Kai Nagel" w:date="2015-12-18T17:39:00Z">
        <w:r>
          <w:rPr>
            <w:rFonts w:ascii="Times New Roman" w:hAnsi="Times New Roman"/>
            <w:color w:val="453CCC"/>
            <w:sz w:val="32"/>
            <w:szCs w:val="32"/>
            <w:lang w:val="de-DE"/>
          </w:rPr>
          <w:t>önnte ich mir vorstellen, dass wir das so nach und nach in unser Berlin Tutorial übernehmen</w:t>
        </w:r>
      </w:ins>
      <w:ins w:id="95" w:author="Kai Nagel" w:date="2015-12-18T17:41:00Z">
        <w:r w:rsidR="00A322DA">
          <w:rPr>
            <w:rFonts w:ascii="Times New Roman" w:hAnsi="Times New Roman"/>
            <w:color w:val="453CCC"/>
            <w:sz w:val="32"/>
            <w:szCs w:val="32"/>
            <w:lang w:val="de-DE"/>
          </w:rPr>
          <w:t>.  Habe noch einen Satz</w:t>
        </w:r>
      </w:ins>
    </w:p>
    <w:p w14:paraId="5A655642" w14:textId="13739DF2" w:rsidR="00E916F6" w:rsidRDefault="00A322DA" w:rsidP="00644A10">
      <w:pPr>
        <w:widowControl w:val="0"/>
        <w:autoSpaceDE w:val="0"/>
        <w:autoSpaceDN w:val="0"/>
        <w:adjustRightInd w:val="0"/>
        <w:spacing w:after="0"/>
        <w:rPr>
          <w:ins w:id="96" w:author="Kai Nagel" w:date="2015-12-18T17:35:00Z"/>
          <w:rFonts w:ascii="Times New Roman" w:hAnsi="Times New Roman"/>
          <w:color w:val="453CCC"/>
          <w:sz w:val="32"/>
          <w:szCs w:val="32"/>
          <w:lang w:val="de-DE"/>
        </w:rPr>
      </w:pPr>
      <w:ins w:id="97" w:author="Kai Nagel" w:date="2015-12-18T17:41:00Z">
        <w:r>
          <w:rPr>
            <w:rFonts w:ascii="Helvetica" w:hAnsi="Helvetica" w:cs="Helvetica"/>
            <w:color w:val="000000"/>
          </w:rPr>
          <w:t>Search for the latest tutorial via http://matsim.org/docs.</w:t>
        </w:r>
      </w:ins>
      <w:ins w:id="98" w:author="Kai Nagel" w:date="2015-12-18T17:39:00Z">
        <w:r w:rsidR="00E916F6">
          <w:rPr>
            <w:rFonts w:ascii="Times New Roman" w:hAnsi="Times New Roman"/>
            <w:color w:val="453CCC"/>
            <w:sz w:val="32"/>
            <w:szCs w:val="32"/>
            <w:lang w:val="de-DE"/>
          </w:rPr>
          <w:t xml:space="preserve"> </w:t>
        </w:r>
      </w:ins>
    </w:p>
    <w:p w14:paraId="310675D7" w14:textId="6C54ABD0" w:rsidR="00E916F6" w:rsidRDefault="00A322DA" w:rsidP="00644A10">
      <w:pPr>
        <w:widowControl w:val="0"/>
        <w:autoSpaceDE w:val="0"/>
        <w:autoSpaceDN w:val="0"/>
        <w:adjustRightInd w:val="0"/>
        <w:spacing w:after="0"/>
        <w:rPr>
          <w:ins w:id="99" w:author="Kai Nagel" w:date="2015-12-18T17:42:00Z"/>
          <w:rFonts w:ascii="Times New Roman" w:hAnsi="Times New Roman"/>
          <w:color w:val="453CCC"/>
          <w:sz w:val="32"/>
          <w:szCs w:val="32"/>
          <w:lang w:val="de-DE"/>
        </w:rPr>
      </w:pPr>
      <w:ins w:id="100" w:author="Kai Nagel" w:date="2015-12-18T17:41:00Z">
        <w:r>
          <w:rPr>
            <w:rFonts w:ascii="Times New Roman" w:hAnsi="Times New Roman"/>
            <w:color w:val="453CCC"/>
            <w:sz w:val="32"/>
            <w:szCs w:val="32"/>
            <w:lang w:val="de-DE"/>
          </w:rPr>
          <w:t>an den survival guide angefügt.</w:t>
        </w:r>
      </w:ins>
    </w:p>
    <w:p w14:paraId="07504E84" w14:textId="07CA2D7C" w:rsidR="00A322DA" w:rsidRDefault="00A322DA" w:rsidP="00644A10">
      <w:pPr>
        <w:widowControl w:val="0"/>
        <w:autoSpaceDE w:val="0"/>
        <w:autoSpaceDN w:val="0"/>
        <w:adjustRightInd w:val="0"/>
        <w:spacing w:after="0"/>
        <w:rPr>
          <w:ins w:id="101" w:author="Kai Nagel" w:date="2015-12-18T17:35:00Z"/>
          <w:rFonts w:ascii="Times New Roman" w:hAnsi="Times New Roman"/>
          <w:color w:val="453CCC"/>
          <w:sz w:val="32"/>
          <w:szCs w:val="32"/>
          <w:lang w:val="de-DE"/>
        </w:rPr>
      </w:pPr>
      <w:ins w:id="102" w:author="Kai Nagel" w:date="2015-12-18T17:42:00Z">
        <w:r>
          <w:rPr>
            <w:rFonts w:ascii="Times New Roman" w:hAnsi="Times New Roman"/>
            <w:color w:val="453CCC"/>
            <w:sz w:val="32"/>
            <w:szCs w:val="32"/>
            <w:lang w:val="de-DE"/>
          </w:rPr>
          <w:t xml:space="preserve">Habe außerdem das inkriminierte </w:t>
        </w:r>
      </w:ins>
      <w:ins w:id="103" w:author="Kai Nagel" w:date="2015-12-18T17:43:00Z">
        <w:r>
          <w:rPr>
            <w:rFonts w:ascii="Times New Roman" w:hAnsi="Times New Roman"/>
            <w:color w:val="453CCC"/>
            <w:sz w:val="32"/>
            <w:szCs w:val="32"/>
            <w:lang w:val="de-DE"/>
          </w:rPr>
          <w:t>„Details“ aus der introduction nach „information“ geändert.</w:t>
        </w:r>
      </w:ins>
    </w:p>
    <w:p w14:paraId="5FE394BE" w14:textId="77777777" w:rsidR="00E916F6" w:rsidRPr="00F94619" w:rsidRDefault="00E916F6" w:rsidP="00644A10">
      <w:pPr>
        <w:widowControl w:val="0"/>
        <w:autoSpaceDE w:val="0"/>
        <w:autoSpaceDN w:val="0"/>
        <w:adjustRightInd w:val="0"/>
        <w:spacing w:after="0"/>
        <w:rPr>
          <w:rFonts w:ascii="Times New Roman" w:hAnsi="Times New Roman"/>
          <w:color w:val="453CCC"/>
          <w:sz w:val="32"/>
          <w:szCs w:val="32"/>
          <w:lang w:val="de-DE"/>
          <w:rPrChange w:id="104" w:author="Kai Nagel" w:date="2015-12-18T17:18:00Z">
            <w:rPr>
              <w:rFonts w:ascii="Times New Roman" w:hAnsi="Times New Roman"/>
              <w:color w:val="453CCC"/>
              <w:sz w:val="32"/>
              <w:szCs w:val="32"/>
            </w:rPr>
          </w:rPrChange>
        </w:rPr>
      </w:pPr>
    </w:p>
    <w:p w14:paraId="556CF518"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105" w:author="Kai Nagel" w:date="2015-12-18T17:18:00Z">
            <w:rPr>
              <w:rFonts w:ascii="Times New Roman" w:hAnsi="Times New Roman"/>
              <w:color w:val="453CCC"/>
              <w:sz w:val="32"/>
              <w:szCs w:val="32"/>
            </w:rPr>
          </w:rPrChange>
        </w:rPr>
      </w:pPr>
      <w:r w:rsidRPr="00F94619">
        <w:rPr>
          <w:rFonts w:ascii="Times" w:hAnsi="Times" w:cs="Times"/>
          <w:b/>
          <w:bCs/>
          <w:color w:val="453CCC"/>
          <w:sz w:val="32"/>
          <w:szCs w:val="32"/>
          <w:lang w:val="de-DE"/>
          <w:rPrChange w:id="106" w:author="Kai Nagel" w:date="2015-12-18T17:18:00Z">
            <w:rPr>
              <w:rFonts w:ascii="Times" w:hAnsi="Times" w:cs="Times"/>
              <w:b/>
              <w:bCs/>
              <w:color w:val="453CCC"/>
              <w:sz w:val="32"/>
              <w:szCs w:val="32"/>
            </w:rPr>
          </w:rPrChange>
        </w:rPr>
        <w:t>“Part II: Extending MATSim</w:t>
      </w:r>
    </w:p>
    <w:p w14:paraId="50036A44"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107" w:author="Kai Nagel" w:date="2015-12-18T17:18:00Z">
            <w:rPr>
              <w:rFonts w:ascii="Times New Roman" w:hAnsi="Times New Roman"/>
              <w:color w:val="453CCC"/>
              <w:sz w:val="32"/>
              <w:szCs w:val="32"/>
            </w:rPr>
          </w:rPrChange>
        </w:rPr>
      </w:pPr>
      <w:r w:rsidRPr="00F94619">
        <w:rPr>
          <w:rFonts w:ascii="Times" w:hAnsi="Times" w:cs="Times"/>
          <w:color w:val="453CCC"/>
          <w:sz w:val="32"/>
          <w:szCs w:val="32"/>
          <w:lang w:val="de-DE"/>
          <w:rPrChange w:id="108" w:author="Kai Nagel" w:date="2015-12-18T17:18:00Z">
            <w:rPr>
              <w:rFonts w:ascii="Times" w:hAnsi="Times" w:cs="Times"/>
              <w:color w:val="453CCC"/>
              <w:sz w:val="32"/>
              <w:szCs w:val="32"/>
            </w:rPr>
          </w:rPrChange>
        </w:rPr>
        <w:t>This part comes up with a whole bunch of technical information on how to extend the base functionality of MATSim by additional input data beyond config file, population and network, and by programming against the API.”</w:t>
      </w:r>
    </w:p>
    <w:p w14:paraId="2E1096A9"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109"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110" w:author="Kai Nagel" w:date="2015-12-18T17:18:00Z">
            <w:rPr>
              <w:rFonts w:ascii="Times New Roman" w:hAnsi="Times New Roman"/>
              <w:color w:val="453CCC"/>
              <w:sz w:val="32"/>
              <w:szCs w:val="32"/>
            </w:rPr>
          </w:rPrChange>
        </w:rPr>
        <w:t> </w:t>
      </w:r>
    </w:p>
    <w:p w14:paraId="4D7090B5"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111"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112" w:author="Kai Nagel" w:date="2015-12-18T17:18:00Z">
            <w:rPr>
              <w:rFonts w:ascii="Times New Roman" w:hAnsi="Times New Roman"/>
              <w:color w:val="453CCC"/>
              <w:sz w:val="32"/>
              <w:szCs w:val="32"/>
            </w:rPr>
          </w:rPrChange>
        </w:rPr>
        <w:t xml:space="preserve">Programming against the API </w:t>
      </w:r>
      <w:r w:rsidRPr="00F94619">
        <w:rPr>
          <w:rFonts w:ascii="Wingdings" w:hAnsi="Wingdings" w:cs="Wingdings"/>
          <w:color w:val="453CCC"/>
          <w:sz w:val="32"/>
          <w:szCs w:val="32"/>
          <w:lang w:val="de-DE"/>
          <w:rPrChange w:id="113" w:author="Kai Nagel" w:date="2015-12-18T17:18:00Z">
            <w:rPr>
              <w:rFonts w:ascii="Wingdings" w:hAnsi="Wingdings" w:cs="Wingdings"/>
              <w:color w:val="453CCC"/>
              <w:sz w:val="32"/>
              <w:szCs w:val="32"/>
            </w:rPr>
          </w:rPrChange>
        </w:rPr>
        <w:t></w:t>
      </w:r>
      <w:r w:rsidRPr="00F94619">
        <w:rPr>
          <w:rFonts w:ascii="Times New Roman" w:hAnsi="Times New Roman"/>
          <w:color w:val="453CCC"/>
          <w:sz w:val="32"/>
          <w:szCs w:val="32"/>
          <w:lang w:val="de-DE"/>
          <w:rPrChange w:id="114" w:author="Kai Nagel" w:date="2015-12-18T17:18:00Z">
            <w:rPr>
              <w:rFonts w:ascii="Times New Roman" w:hAnsi="Times New Roman"/>
              <w:color w:val="453CCC"/>
              <w:sz w:val="32"/>
              <w:szCs w:val="32"/>
            </w:rPr>
          </w:rPrChange>
        </w:rPr>
        <w:t xml:space="preserve"> hier kaum Informationen dazu!</w:t>
      </w:r>
    </w:p>
    <w:p w14:paraId="726C5C3F"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115"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116" w:author="Kai Nagel" w:date="2015-12-18T17:18:00Z">
            <w:rPr>
              <w:rFonts w:ascii="Times New Roman" w:hAnsi="Times New Roman"/>
              <w:color w:val="453CCC"/>
              <w:sz w:val="32"/>
              <w:szCs w:val="32"/>
            </w:rPr>
          </w:rPrChange>
        </w:rPr>
        <w:t>Generell:</w:t>
      </w:r>
    </w:p>
    <w:p w14:paraId="421BDDB0" w14:textId="77777777" w:rsidR="00644A10" w:rsidRDefault="00644A10" w:rsidP="00644A10">
      <w:pPr>
        <w:widowControl w:val="0"/>
        <w:autoSpaceDE w:val="0"/>
        <w:autoSpaceDN w:val="0"/>
        <w:adjustRightInd w:val="0"/>
        <w:spacing w:after="0"/>
        <w:rPr>
          <w:ins w:id="117" w:author="Kai Nagel" w:date="2015-12-18T17:43:00Z"/>
          <w:rFonts w:ascii="Calibri" w:hAnsi="Calibri" w:cs="Calibri"/>
          <w:color w:val="453CCC"/>
          <w:sz w:val="30"/>
          <w:szCs w:val="30"/>
          <w:lang w:val="de-DE"/>
        </w:rPr>
      </w:pPr>
      <w:r w:rsidRPr="00F94619">
        <w:rPr>
          <w:rFonts w:ascii="Calibri" w:hAnsi="Calibri" w:cs="Calibri"/>
          <w:color w:val="453CCC"/>
          <w:sz w:val="30"/>
          <w:szCs w:val="30"/>
          <w:lang w:val="de-DE"/>
          <w:rPrChange w:id="118"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19"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120" w:author="Kai Nagel" w:date="2015-12-18T17:18:00Z">
            <w:rPr>
              <w:rFonts w:ascii="Calibri" w:hAnsi="Calibri" w:cs="Calibri"/>
              <w:color w:val="453CCC"/>
              <w:sz w:val="30"/>
              <w:szCs w:val="30"/>
            </w:rPr>
          </w:rPrChange>
        </w:rPr>
        <w:t>Abbildungen am Kapitelanfang sind teilweise unleserlich und werden sowieso immer im Kapitel wiederholt. Macht mMn das Buch nur unnötig dicker und hat keinen besonderen Mehrwert (vor allem wenn wie z.B. in Kapitel 2 – pixelig, Kapitel 3, bzw. auch Kapitel 5 eig. unleserlich etc.)</w:t>
      </w:r>
    </w:p>
    <w:p w14:paraId="723FACE9" w14:textId="2E818BBA" w:rsidR="00A322DA" w:rsidRDefault="00A322DA" w:rsidP="00644A10">
      <w:pPr>
        <w:widowControl w:val="0"/>
        <w:autoSpaceDE w:val="0"/>
        <w:autoSpaceDN w:val="0"/>
        <w:adjustRightInd w:val="0"/>
        <w:spacing w:after="0"/>
        <w:rPr>
          <w:rFonts w:ascii="Calibri" w:hAnsi="Calibri" w:cs="Calibri"/>
          <w:color w:val="453CCC"/>
          <w:sz w:val="30"/>
          <w:szCs w:val="30"/>
          <w:lang w:val="de-DE"/>
        </w:rPr>
      </w:pPr>
      <w:ins w:id="121" w:author="Kai Nagel" w:date="2015-12-18T17:43:00Z">
        <w:r w:rsidRPr="00A322DA">
          <w:rPr>
            <w:rFonts w:ascii="Calibri" w:hAnsi="Calibri" w:cs="Calibri"/>
            <w:color w:val="453CCC"/>
            <w:sz w:val="30"/>
            <w:szCs w:val="30"/>
            <w:lang w:val="de-DE"/>
          </w:rPr>
          <w:sym w:font="Wingdings" w:char="F0E0"/>
        </w:r>
        <w:r>
          <w:rPr>
            <w:rFonts w:ascii="Calibri" w:hAnsi="Calibri" w:cs="Calibri"/>
            <w:color w:val="453CCC"/>
            <w:sz w:val="30"/>
            <w:szCs w:val="30"/>
            <w:lang w:val="de-DE"/>
          </w:rPr>
          <w:t xml:space="preserve"> Andreas? Ich fand das eigentlich eine schicke Idee, aber vielleicht war sie ja auch vor allem hilfreich beim Schreiben des Buches, um die </w:t>
        </w:r>
      </w:ins>
      <w:ins w:id="122" w:author="Kai Nagel" w:date="2015-12-18T17:44:00Z">
        <w:r>
          <w:rPr>
            <w:rFonts w:ascii="Calibri" w:hAnsi="Calibri" w:cs="Calibri"/>
            <w:color w:val="453CCC"/>
            <w:sz w:val="30"/>
            <w:szCs w:val="30"/>
            <w:lang w:val="de-DE"/>
          </w:rPr>
          <w:t>Übersicht zu behalten.  Habe ich keine Intuition zu.</w:t>
        </w:r>
      </w:ins>
    </w:p>
    <w:p w14:paraId="6AFEE2CB" w14:textId="77777777" w:rsidR="00B568ED" w:rsidRDefault="00B568ED" w:rsidP="00644A10">
      <w:pPr>
        <w:widowControl w:val="0"/>
        <w:autoSpaceDE w:val="0"/>
        <w:autoSpaceDN w:val="0"/>
        <w:adjustRightInd w:val="0"/>
        <w:spacing w:after="0"/>
        <w:rPr>
          <w:rFonts w:ascii="Calibri" w:hAnsi="Calibri" w:cs="Calibri"/>
          <w:color w:val="453CCC"/>
          <w:sz w:val="30"/>
          <w:szCs w:val="30"/>
          <w:lang w:val="de-DE"/>
        </w:rPr>
      </w:pPr>
    </w:p>
    <w:p w14:paraId="3911CA2E" w14:textId="5DB2D343" w:rsidR="00B568ED" w:rsidRPr="00B568ED" w:rsidRDefault="00B568ED" w:rsidP="00644A10">
      <w:pPr>
        <w:widowControl w:val="0"/>
        <w:autoSpaceDE w:val="0"/>
        <w:autoSpaceDN w:val="0"/>
        <w:adjustRightInd w:val="0"/>
        <w:spacing w:after="0"/>
        <w:rPr>
          <w:rFonts w:ascii="Calibri" w:hAnsi="Calibri" w:cs="Calibri"/>
          <w:color w:val="00B050"/>
          <w:sz w:val="30"/>
          <w:szCs w:val="30"/>
          <w:lang w:val="de-DE"/>
        </w:rPr>
      </w:pPr>
      <w:r>
        <w:rPr>
          <w:rFonts w:ascii="Calibri" w:hAnsi="Calibri" w:cs="Calibri"/>
          <w:color w:val="00B050"/>
          <w:sz w:val="30"/>
          <w:szCs w:val="30"/>
          <w:lang w:val="de-DE"/>
        </w:rPr>
        <w:t>Ah: Da das nun schon zum zweiten mal moniert wird (</w:t>
      </w:r>
      <w:r w:rsidR="00B83949">
        <w:rPr>
          <w:rFonts w:ascii="Calibri" w:hAnsi="Calibri" w:cs="Calibri"/>
          <w:color w:val="00B050"/>
          <w:sz w:val="30"/>
          <w:szCs w:val="30"/>
          <w:lang w:val="de-DE"/>
        </w:rPr>
        <w:t xml:space="preserve">auch </w:t>
      </w:r>
      <w:r>
        <w:rPr>
          <w:rFonts w:ascii="Calibri" w:hAnsi="Calibri" w:cs="Calibri"/>
          <w:color w:val="00B050"/>
          <w:sz w:val="30"/>
          <w:szCs w:val="30"/>
          <w:lang w:val="de-DE"/>
        </w:rPr>
        <w:t>in früherer Verlagsofferte) würde ich die Bilder weglassen. Idee war, die Einstiegshürde am Kapitelbeginn etwas zu reduzieren Ich mag es in Büchern, wenn formal nicht alles so komprimiert dargeboten wird und einen gleich eine vollgepackte Seite anspringt. Idee war aber auch, hier eine Zusammenfassung als Bild zu bieten, eine Art Collage. Dafür fehlt mir</w:t>
      </w:r>
      <w:r w:rsidR="005E4E3A">
        <w:rPr>
          <w:rFonts w:ascii="Calibri" w:hAnsi="Calibri" w:cs="Calibri"/>
          <w:color w:val="00B050"/>
          <w:sz w:val="30"/>
          <w:szCs w:val="30"/>
          <w:lang w:val="de-DE"/>
        </w:rPr>
        <w:t xml:space="preserve"> aber definitiv die Z</w:t>
      </w:r>
      <w:r>
        <w:rPr>
          <w:rFonts w:ascii="Calibri" w:hAnsi="Calibri" w:cs="Calibri"/>
          <w:color w:val="00B050"/>
          <w:sz w:val="30"/>
          <w:szCs w:val="30"/>
          <w:lang w:val="de-DE"/>
        </w:rPr>
        <w:t xml:space="preserve">eit und es ist </w:t>
      </w:r>
      <w:r w:rsidR="007E0563">
        <w:rPr>
          <w:rFonts w:ascii="Calibri" w:hAnsi="Calibri" w:cs="Calibri"/>
          <w:color w:val="00B050"/>
          <w:sz w:val="30"/>
          <w:szCs w:val="30"/>
          <w:lang w:val="de-DE"/>
        </w:rPr>
        <w:t xml:space="preserve">somit </w:t>
      </w:r>
      <w:r>
        <w:rPr>
          <w:rFonts w:ascii="Calibri" w:hAnsi="Calibri" w:cs="Calibri"/>
          <w:color w:val="00B050"/>
          <w:sz w:val="30"/>
          <w:szCs w:val="30"/>
          <w:lang w:val="de-DE"/>
        </w:rPr>
        <w:t>im besten Fall redundante Info. Also weglassen.</w:t>
      </w:r>
    </w:p>
    <w:p w14:paraId="4F4F8799" w14:textId="77777777" w:rsidR="00B568ED" w:rsidRPr="00F94619" w:rsidRDefault="00B568ED" w:rsidP="00644A10">
      <w:pPr>
        <w:widowControl w:val="0"/>
        <w:autoSpaceDE w:val="0"/>
        <w:autoSpaceDN w:val="0"/>
        <w:adjustRightInd w:val="0"/>
        <w:spacing w:after="0"/>
        <w:rPr>
          <w:rFonts w:ascii="Calibri" w:hAnsi="Calibri" w:cs="Calibri"/>
          <w:color w:val="453CCC"/>
          <w:sz w:val="30"/>
          <w:szCs w:val="30"/>
          <w:lang w:val="de-DE"/>
          <w:rPrChange w:id="123" w:author="Kai Nagel" w:date="2015-12-18T17:18:00Z">
            <w:rPr>
              <w:rFonts w:ascii="Calibri" w:hAnsi="Calibri" w:cs="Calibri"/>
              <w:color w:val="453CCC"/>
              <w:sz w:val="30"/>
              <w:szCs w:val="30"/>
            </w:rPr>
          </w:rPrChange>
        </w:rPr>
      </w:pPr>
    </w:p>
    <w:p w14:paraId="42148C11" w14:textId="77777777" w:rsidR="00644A10" w:rsidRDefault="00644A10" w:rsidP="00644A10">
      <w:pPr>
        <w:widowControl w:val="0"/>
        <w:autoSpaceDE w:val="0"/>
        <w:autoSpaceDN w:val="0"/>
        <w:adjustRightInd w:val="0"/>
        <w:spacing w:after="0"/>
        <w:rPr>
          <w:ins w:id="124" w:author="Kai Nagel" w:date="2015-12-18T17:44:00Z"/>
          <w:rFonts w:ascii="Calibri" w:hAnsi="Calibri" w:cs="Calibri"/>
          <w:color w:val="453CCC"/>
          <w:sz w:val="30"/>
          <w:szCs w:val="30"/>
          <w:lang w:val="de-DE"/>
        </w:rPr>
      </w:pPr>
      <w:r w:rsidRPr="00F94619">
        <w:rPr>
          <w:rFonts w:ascii="Calibri" w:hAnsi="Calibri" w:cs="Calibri"/>
          <w:color w:val="453CCC"/>
          <w:sz w:val="30"/>
          <w:szCs w:val="30"/>
          <w:lang w:val="de-DE"/>
          <w:rPrChange w:id="12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2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127" w:author="Kai Nagel" w:date="2015-12-18T17:18:00Z">
            <w:rPr>
              <w:rFonts w:ascii="Calibri" w:hAnsi="Calibri" w:cs="Calibri"/>
              <w:color w:val="453CCC"/>
              <w:sz w:val="30"/>
              <w:szCs w:val="30"/>
            </w:rPr>
          </w:rPrChange>
        </w:rPr>
        <w:t>Einige Kapitel sind relativ lang, andere sehr sehr kurz.</w:t>
      </w:r>
    </w:p>
    <w:p w14:paraId="3ADA1E2F" w14:textId="60B7B6AE" w:rsidR="00A322DA" w:rsidRPr="00F94619" w:rsidRDefault="00A322DA" w:rsidP="00644A10">
      <w:pPr>
        <w:widowControl w:val="0"/>
        <w:autoSpaceDE w:val="0"/>
        <w:autoSpaceDN w:val="0"/>
        <w:adjustRightInd w:val="0"/>
        <w:spacing w:after="0"/>
        <w:rPr>
          <w:rFonts w:ascii="Calibri" w:hAnsi="Calibri" w:cs="Calibri"/>
          <w:color w:val="453CCC"/>
          <w:sz w:val="30"/>
          <w:szCs w:val="30"/>
          <w:lang w:val="de-DE"/>
          <w:rPrChange w:id="128" w:author="Kai Nagel" w:date="2015-12-18T17:18:00Z">
            <w:rPr>
              <w:rFonts w:ascii="Calibri" w:hAnsi="Calibri" w:cs="Calibri"/>
              <w:color w:val="453CCC"/>
              <w:sz w:val="30"/>
              <w:szCs w:val="30"/>
            </w:rPr>
          </w:rPrChange>
        </w:rPr>
      </w:pPr>
      <w:ins w:id="129" w:author="Kai Nagel" w:date="2015-12-18T17:44:00Z">
        <w:r>
          <w:rPr>
            <w:rFonts w:ascii="Calibri" w:hAnsi="Calibri" w:cs="Calibri"/>
            <w:color w:val="453CCC"/>
            <w:sz w:val="30"/>
            <w:szCs w:val="30"/>
            <w:lang w:val="de-DE"/>
          </w:rPr>
          <w:t>Ja.</w:t>
        </w:r>
      </w:ins>
    </w:p>
    <w:p w14:paraId="294E4DEE"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13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13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3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133" w:author="Kai Nagel" w:date="2015-12-18T17:18:00Z">
            <w:rPr>
              <w:rFonts w:ascii="Calibri" w:hAnsi="Calibri" w:cs="Calibri"/>
              <w:color w:val="453CCC"/>
              <w:sz w:val="30"/>
              <w:szCs w:val="30"/>
            </w:rPr>
          </w:rPrChange>
        </w:rPr>
        <w:t>Kapitel I</w:t>
      </w:r>
    </w:p>
    <w:p w14:paraId="3C107090" w14:textId="77777777" w:rsidR="00644A10" w:rsidRDefault="00644A10" w:rsidP="00644A10">
      <w:pPr>
        <w:widowControl w:val="0"/>
        <w:autoSpaceDE w:val="0"/>
        <w:autoSpaceDN w:val="0"/>
        <w:adjustRightInd w:val="0"/>
        <w:spacing w:after="0"/>
        <w:rPr>
          <w:ins w:id="134" w:author="Kai Nagel" w:date="2015-12-18T17:44:00Z"/>
          <w:rFonts w:ascii="Calibri" w:hAnsi="Calibri" w:cs="Calibri"/>
          <w:color w:val="453CCC"/>
          <w:sz w:val="30"/>
          <w:szCs w:val="30"/>
          <w:lang w:val="de-DE"/>
        </w:rPr>
      </w:pPr>
      <w:r w:rsidRPr="00F94619">
        <w:rPr>
          <w:rFonts w:ascii="Calibri" w:hAnsi="Calibri" w:cs="Calibri"/>
          <w:color w:val="453CCC"/>
          <w:sz w:val="30"/>
          <w:szCs w:val="30"/>
          <w:lang w:val="de-DE"/>
          <w:rPrChange w:id="13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3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37" w:author="Kai Nagel" w:date="2015-12-18T17:18:00Z">
            <w:rPr>
              <w:rFonts w:ascii="Calibri" w:hAnsi="Calibri" w:cs="Calibri"/>
              <w:color w:val="453CCC"/>
              <w:sz w:val="30"/>
              <w:szCs w:val="30"/>
              <w:u w:val="single"/>
            </w:rPr>
          </w:rPrChange>
        </w:rPr>
        <w:t xml:space="preserve">Seite 12 </w:t>
      </w:r>
      <w:r w:rsidRPr="00F94619">
        <w:rPr>
          <w:rFonts w:ascii="Wingdings" w:hAnsi="Wingdings" w:cs="Wingdings"/>
          <w:color w:val="453CCC"/>
          <w:sz w:val="30"/>
          <w:szCs w:val="30"/>
          <w:u w:val="single"/>
          <w:lang w:val="de-DE"/>
          <w:rPrChange w:id="138"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139" w:author="Kai Nagel" w:date="2015-12-18T17:18:00Z">
            <w:rPr>
              <w:rFonts w:ascii="Calibri" w:hAnsi="Calibri" w:cs="Calibri"/>
              <w:color w:val="453CCC"/>
              <w:sz w:val="30"/>
              <w:szCs w:val="30"/>
            </w:rPr>
          </w:rPrChange>
        </w:rPr>
        <w:t xml:space="preserve"> Such a command consists of multiple parts </w:t>
      </w:r>
      <w:r w:rsidRPr="00F94619">
        <w:rPr>
          <w:rFonts w:ascii="Wingdings" w:hAnsi="Wingdings" w:cs="Wingdings"/>
          <w:color w:val="453CCC"/>
          <w:sz w:val="30"/>
          <w:szCs w:val="30"/>
          <w:lang w:val="de-DE"/>
          <w:rPrChange w:id="140"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41" w:author="Kai Nagel" w:date="2015-12-18T17:18:00Z">
            <w:rPr>
              <w:rFonts w:ascii="Calibri" w:hAnsi="Calibri" w:cs="Calibri"/>
              <w:color w:val="453CCC"/>
              <w:sz w:val="30"/>
              <w:szCs w:val="30"/>
            </w:rPr>
          </w:rPrChange>
        </w:rPr>
        <w:t xml:space="preserve"> auf nächste Seite verschieben?</w:t>
      </w:r>
    </w:p>
    <w:p w14:paraId="02E82847" w14:textId="245804A4" w:rsidR="00A322DA" w:rsidRPr="00F94619" w:rsidRDefault="00A322DA" w:rsidP="00644A10">
      <w:pPr>
        <w:widowControl w:val="0"/>
        <w:autoSpaceDE w:val="0"/>
        <w:autoSpaceDN w:val="0"/>
        <w:adjustRightInd w:val="0"/>
        <w:spacing w:after="0"/>
        <w:rPr>
          <w:rFonts w:ascii="Calibri" w:hAnsi="Calibri" w:cs="Calibri"/>
          <w:color w:val="453CCC"/>
          <w:sz w:val="30"/>
          <w:szCs w:val="30"/>
          <w:lang w:val="de-DE"/>
          <w:rPrChange w:id="142" w:author="Kai Nagel" w:date="2015-12-18T17:18:00Z">
            <w:rPr>
              <w:rFonts w:ascii="Calibri" w:hAnsi="Calibri" w:cs="Calibri"/>
              <w:color w:val="453CCC"/>
              <w:sz w:val="30"/>
              <w:szCs w:val="30"/>
            </w:rPr>
          </w:rPrChange>
        </w:rPr>
      </w:pPr>
      <w:ins w:id="143" w:author="Kai Nagel" w:date="2015-12-18T17:45:00Z">
        <w:r>
          <w:rPr>
            <w:rFonts w:ascii="Calibri" w:hAnsi="Calibri" w:cs="Calibri"/>
            <w:color w:val="453CCC"/>
            <w:sz w:val="30"/>
            <w:szCs w:val="30"/>
            <w:lang w:val="de-DE"/>
          </w:rPr>
          <w:t>Richtig.  Inzwischen ist da aber ohnehin noch ein Absatz davor gelandet, so dass der Umbruch ganz woanders ist.</w:t>
        </w:r>
      </w:ins>
    </w:p>
    <w:p w14:paraId="5DBB1AA1" w14:textId="77777777" w:rsidR="00644A10" w:rsidRDefault="00644A10" w:rsidP="00644A10">
      <w:pPr>
        <w:widowControl w:val="0"/>
        <w:autoSpaceDE w:val="0"/>
        <w:autoSpaceDN w:val="0"/>
        <w:adjustRightInd w:val="0"/>
        <w:spacing w:after="0"/>
        <w:rPr>
          <w:ins w:id="144" w:author="Kai Nagel" w:date="2015-12-18T19:45:00Z"/>
          <w:rFonts w:ascii="Calibri" w:hAnsi="Calibri" w:cs="Calibri"/>
          <w:color w:val="453CCC"/>
          <w:sz w:val="30"/>
          <w:szCs w:val="30"/>
          <w:lang w:val="de-DE"/>
        </w:rPr>
      </w:pPr>
      <w:r w:rsidRPr="00F94619">
        <w:rPr>
          <w:rFonts w:ascii="Calibri" w:hAnsi="Calibri" w:cs="Calibri"/>
          <w:color w:val="453CCC"/>
          <w:sz w:val="30"/>
          <w:szCs w:val="30"/>
          <w:lang w:val="de-DE"/>
          <w:rPrChange w:id="14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4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47" w:author="Kai Nagel" w:date="2015-12-18T17:18:00Z">
            <w:rPr>
              <w:rFonts w:ascii="Calibri" w:hAnsi="Calibri" w:cs="Calibri"/>
              <w:color w:val="453CCC"/>
              <w:sz w:val="30"/>
              <w:szCs w:val="30"/>
              <w:u w:val="single"/>
            </w:rPr>
          </w:rPrChange>
        </w:rPr>
        <w:t xml:space="preserve">Seite 13 </w:t>
      </w:r>
      <w:r w:rsidRPr="00F94619">
        <w:rPr>
          <w:rFonts w:ascii="Wingdings" w:hAnsi="Wingdings" w:cs="Wingdings"/>
          <w:color w:val="453CCC"/>
          <w:sz w:val="30"/>
          <w:szCs w:val="30"/>
          <w:u w:val="single"/>
          <w:lang w:val="de-DE"/>
          <w:rPrChange w:id="148"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149" w:author="Kai Nagel" w:date="2015-12-18T17:18:00Z">
            <w:rPr>
              <w:rFonts w:ascii="Calibri" w:hAnsi="Calibri" w:cs="Calibri"/>
              <w:color w:val="453CCC"/>
              <w:sz w:val="30"/>
              <w:szCs w:val="30"/>
            </w:rPr>
          </w:rPrChange>
        </w:rPr>
        <w:t xml:space="preserve"> die Beschreibung ist zwar gut gemeint, wobei hier einfache Code-Details genau beschrieben werden und in anderen Kapiteln diese Ausführung bei komplexeren Themen fehlt.</w:t>
      </w:r>
    </w:p>
    <w:p w14:paraId="75E65AA0" w14:textId="297EF06D" w:rsidR="00B14DD4" w:rsidRPr="00F94619" w:rsidRDefault="00B14DD4" w:rsidP="00644A10">
      <w:pPr>
        <w:widowControl w:val="0"/>
        <w:autoSpaceDE w:val="0"/>
        <w:autoSpaceDN w:val="0"/>
        <w:adjustRightInd w:val="0"/>
        <w:spacing w:after="0"/>
        <w:rPr>
          <w:rFonts w:ascii="Calibri" w:hAnsi="Calibri" w:cs="Calibri"/>
          <w:color w:val="453CCC"/>
          <w:sz w:val="30"/>
          <w:szCs w:val="30"/>
          <w:lang w:val="de-DE"/>
          <w:rPrChange w:id="150" w:author="Kai Nagel" w:date="2015-12-18T17:18:00Z">
            <w:rPr>
              <w:rFonts w:ascii="Calibri" w:hAnsi="Calibri" w:cs="Calibri"/>
              <w:color w:val="453CCC"/>
              <w:sz w:val="30"/>
              <w:szCs w:val="30"/>
            </w:rPr>
          </w:rPrChange>
        </w:rPr>
      </w:pPr>
      <w:ins w:id="151" w:author="Kai Nagel" w:date="2015-12-18T19:45:00Z">
        <w:r>
          <w:rPr>
            <w:rFonts w:ascii="Calibri" w:hAnsi="Calibri" w:cs="Calibri"/>
            <w:color w:val="453CCC"/>
            <w:sz w:val="30"/>
            <w:szCs w:val="30"/>
            <w:lang w:val="de-DE"/>
          </w:rPr>
          <w:t xml:space="preserve">Das bezieht sich auf die Parameter des Kommandozeilen-Aufrufes, also „java </w:t>
        </w:r>
      </w:ins>
      <w:ins w:id="152" w:author="Kai Nagel" w:date="2015-12-18T19:46:00Z">
        <w:r>
          <w:rPr>
            <w:rFonts w:ascii="Calibri" w:hAnsi="Calibri" w:cs="Calibri"/>
            <w:color w:val="453CCC"/>
            <w:sz w:val="30"/>
            <w:szCs w:val="30"/>
            <w:lang w:val="de-DE"/>
          </w:rPr>
          <w:t>–</w:t>
        </w:r>
      </w:ins>
      <w:ins w:id="153" w:author="Kai Nagel" w:date="2015-12-18T19:45:00Z">
        <w:r>
          <w:rPr>
            <w:rFonts w:ascii="Calibri" w:hAnsi="Calibri" w:cs="Calibri"/>
            <w:color w:val="453CCC"/>
            <w:sz w:val="30"/>
            <w:szCs w:val="30"/>
            <w:lang w:val="de-DE"/>
          </w:rPr>
          <w:t>Xmx5</w:t>
        </w:r>
      </w:ins>
      <w:ins w:id="154" w:author="Kai Nagel" w:date="2015-12-18T19:46:00Z">
        <w:r>
          <w:rPr>
            <w:rFonts w:ascii="Calibri" w:hAnsi="Calibri" w:cs="Calibri"/>
            <w:color w:val="453CCC"/>
            <w:sz w:val="30"/>
            <w:szCs w:val="30"/>
            <w:lang w:val="de-DE"/>
          </w:rPr>
          <w:t>14m –cp ... ...Controler config.xml</w:t>
        </w:r>
        <w:r w:rsidRPr="00B14DD4">
          <w:rPr>
            <w:rFonts w:ascii="Calibri" w:hAnsi="Calibri" w:cs="Calibri"/>
            <w:color w:val="453CCC"/>
            <w:sz w:val="30"/>
            <w:szCs w:val="30"/>
            <w:highlight w:val="yellow"/>
            <w:lang w:val="de-DE"/>
            <w:rPrChange w:id="155" w:author="Kai Nagel" w:date="2015-12-18T19:46:00Z">
              <w:rPr>
                <w:rFonts w:ascii="Calibri" w:hAnsi="Calibri" w:cs="Calibri"/>
                <w:color w:val="453CCC"/>
                <w:sz w:val="30"/>
                <w:szCs w:val="30"/>
                <w:lang w:val="de-DE"/>
              </w:rPr>
            </w:rPrChange>
          </w:rPr>
          <w:t>“.  Ich verstehe jetzt aber nicht die Handlungsanweisung: Sollen wir es weglassen?</w:t>
        </w:r>
        <w:r>
          <w:rPr>
            <w:rFonts w:ascii="Calibri" w:hAnsi="Calibri" w:cs="Calibri"/>
            <w:color w:val="453CCC"/>
            <w:sz w:val="30"/>
            <w:szCs w:val="30"/>
            <w:lang w:val="de-DE"/>
          </w:rPr>
          <w:t xml:space="preserve">  Könnte man m.E. vertreten; es gibt demnächst dafür ohnehin den GUI.</w:t>
        </w:r>
      </w:ins>
    </w:p>
    <w:p w14:paraId="01F065B7" w14:textId="77777777" w:rsidR="00A322DA" w:rsidRDefault="00644A10" w:rsidP="00644A10">
      <w:pPr>
        <w:widowControl w:val="0"/>
        <w:autoSpaceDE w:val="0"/>
        <w:autoSpaceDN w:val="0"/>
        <w:adjustRightInd w:val="0"/>
        <w:spacing w:after="0"/>
        <w:rPr>
          <w:ins w:id="156" w:author="Kai Nagel" w:date="2015-12-18T17:48:00Z"/>
          <w:rFonts w:ascii="Calibri" w:hAnsi="Calibri" w:cs="Calibri"/>
          <w:color w:val="453CCC"/>
          <w:sz w:val="30"/>
          <w:szCs w:val="30"/>
          <w:lang w:val="de-DE"/>
        </w:rPr>
      </w:pPr>
      <w:r w:rsidRPr="00F94619">
        <w:rPr>
          <w:rFonts w:ascii="Calibri" w:hAnsi="Calibri" w:cs="Calibri"/>
          <w:color w:val="453CCC"/>
          <w:sz w:val="30"/>
          <w:szCs w:val="30"/>
          <w:lang w:val="de-DE"/>
          <w:rPrChange w:id="15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5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59" w:author="Kai Nagel" w:date="2015-12-18T17:18:00Z">
            <w:rPr>
              <w:rFonts w:ascii="Calibri" w:hAnsi="Calibri" w:cs="Calibri"/>
              <w:color w:val="453CCC"/>
              <w:sz w:val="30"/>
              <w:szCs w:val="30"/>
              <w:u w:val="single"/>
            </w:rPr>
          </w:rPrChange>
        </w:rPr>
        <w:t xml:space="preserve">Seite 15 </w:t>
      </w:r>
      <w:r w:rsidRPr="00F94619">
        <w:rPr>
          <w:rFonts w:ascii="Wingdings" w:hAnsi="Wingdings" w:cs="Wingdings"/>
          <w:color w:val="453CCC"/>
          <w:sz w:val="30"/>
          <w:szCs w:val="30"/>
          <w:u w:val="single"/>
          <w:lang w:val="de-DE"/>
          <w:rPrChange w:id="160"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161" w:author="Kai Nagel" w:date="2015-12-18T17:18:00Z">
            <w:rPr>
              <w:rFonts w:ascii="Calibri" w:hAnsi="Calibri" w:cs="Calibri"/>
              <w:color w:val="453CCC"/>
              <w:sz w:val="30"/>
              <w:szCs w:val="30"/>
            </w:rPr>
          </w:rPrChange>
        </w:rPr>
        <w:t xml:space="preserve"> Warum fehlt hier der „Kopf“ für das xml File? </w:t>
      </w:r>
    </w:p>
    <w:p w14:paraId="4AA0624E" w14:textId="5E31401C" w:rsidR="00A322DA" w:rsidRPr="00A322DA" w:rsidRDefault="00A322DA" w:rsidP="00644A10">
      <w:pPr>
        <w:widowControl w:val="0"/>
        <w:autoSpaceDE w:val="0"/>
        <w:autoSpaceDN w:val="0"/>
        <w:adjustRightInd w:val="0"/>
        <w:spacing w:after="0"/>
        <w:rPr>
          <w:ins w:id="162" w:author="Kai Nagel" w:date="2015-12-18T17:48:00Z"/>
          <w:rFonts w:ascii="Calibri" w:hAnsi="Calibri" w:cs="Calibri"/>
          <w:i/>
          <w:color w:val="453CCC"/>
          <w:sz w:val="30"/>
          <w:szCs w:val="30"/>
          <w:lang w:val="de-DE"/>
          <w:rPrChange w:id="163" w:author="Kai Nagel" w:date="2015-12-18T17:49:00Z">
            <w:rPr>
              <w:ins w:id="164" w:author="Kai Nagel" w:date="2015-12-18T17:48:00Z"/>
              <w:rFonts w:ascii="Calibri" w:hAnsi="Calibri" w:cs="Calibri"/>
              <w:color w:val="453CCC"/>
              <w:sz w:val="30"/>
              <w:szCs w:val="30"/>
              <w:lang w:val="de-DE"/>
            </w:rPr>
          </w:rPrChange>
        </w:rPr>
      </w:pPr>
      <w:ins w:id="165" w:author="Kai Nagel" w:date="2015-12-18T17:48:00Z">
        <w:r>
          <w:rPr>
            <w:rFonts w:ascii="Calibri" w:hAnsi="Calibri" w:cs="Calibri"/>
            <w:color w:val="453CCC"/>
            <w:sz w:val="30"/>
            <w:szCs w:val="30"/>
            <w:lang w:val="de-DE"/>
          </w:rPr>
          <w:t xml:space="preserve">Den haben wir eigentlich überall rausgenommen, weil der nicht stabil ist; stattdessen steht </w:t>
        </w:r>
      </w:ins>
      <w:ins w:id="166" w:author="Kai Nagel" w:date="2015-12-18T17:49:00Z">
        <w:r>
          <w:rPr>
            <w:rFonts w:ascii="Calibri" w:hAnsi="Calibri" w:cs="Calibri"/>
            <w:color w:val="453CCC"/>
            <w:sz w:val="30"/>
            <w:szCs w:val="30"/>
            <w:lang w:val="de-DE"/>
          </w:rPr>
          <w:t>überall so etwas wie „approximately“ oder „illustrates“.  Außerdem überall eine Referenz auf ein working example.</w:t>
        </w:r>
      </w:ins>
    </w:p>
    <w:p w14:paraId="227555FA" w14:textId="77777777" w:rsidR="00A322DA" w:rsidRDefault="00644A10" w:rsidP="00644A10">
      <w:pPr>
        <w:widowControl w:val="0"/>
        <w:autoSpaceDE w:val="0"/>
        <w:autoSpaceDN w:val="0"/>
        <w:adjustRightInd w:val="0"/>
        <w:spacing w:after="0"/>
        <w:rPr>
          <w:ins w:id="167" w:author="Kai Nagel" w:date="2015-12-18T17:49:00Z"/>
          <w:rFonts w:ascii="Calibri" w:hAnsi="Calibri" w:cs="Calibri"/>
          <w:color w:val="453CCC"/>
          <w:sz w:val="30"/>
          <w:szCs w:val="30"/>
          <w:lang w:val="de-DE"/>
        </w:rPr>
      </w:pPr>
      <w:r w:rsidRPr="00F94619">
        <w:rPr>
          <w:rFonts w:ascii="Calibri" w:hAnsi="Calibri" w:cs="Calibri"/>
          <w:color w:val="453CCC"/>
          <w:sz w:val="30"/>
          <w:szCs w:val="30"/>
          <w:lang w:val="de-DE"/>
          <w:rPrChange w:id="168" w:author="Kai Nagel" w:date="2015-12-18T17:18:00Z">
            <w:rPr>
              <w:rFonts w:ascii="Calibri" w:hAnsi="Calibri" w:cs="Calibri"/>
              <w:color w:val="453CCC"/>
              <w:sz w:val="30"/>
              <w:szCs w:val="30"/>
            </w:rPr>
          </w:rPrChange>
        </w:rPr>
        <w:t xml:space="preserve">Wenn ich selbst ein File mit Koordinaten die einen „0“ Wert enthalten ausführe – bekomme ich eine Meldung dazu im Error-File !? </w:t>
      </w:r>
    </w:p>
    <w:p w14:paraId="0CDD75B1" w14:textId="1633C913" w:rsidR="00A322DA" w:rsidRDefault="00A322DA" w:rsidP="00644A10">
      <w:pPr>
        <w:widowControl w:val="0"/>
        <w:autoSpaceDE w:val="0"/>
        <w:autoSpaceDN w:val="0"/>
        <w:adjustRightInd w:val="0"/>
        <w:spacing w:after="0"/>
        <w:rPr>
          <w:ins w:id="169" w:author="Kai Nagel" w:date="2015-12-18T17:49:00Z"/>
          <w:rFonts w:ascii="Calibri" w:hAnsi="Calibri" w:cs="Calibri"/>
          <w:color w:val="453CCC"/>
          <w:sz w:val="30"/>
          <w:szCs w:val="30"/>
          <w:lang w:val="de-DE"/>
        </w:rPr>
      </w:pPr>
      <w:ins w:id="170" w:author="Kai Nagel" w:date="2015-12-18T17:50:00Z">
        <w:r>
          <w:rPr>
            <w:rFonts w:ascii="Calibri" w:hAnsi="Calibri" w:cs="Calibri"/>
            <w:color w:val="453CCC"/>
            <w:sz w:val="30"/>
            <w:szCs w:val="30"/>
            <w:lang w:val="de-DE"/>
          </w:rPr>
          <w:t>„0“ wäre kein Problem; ich nehme an, es meint einen „null“ Wert.  Ich habe ehrlich gesagt</w:t>
        </w:r>
        <w:r w:rsidR="008B1274">
          <w:rPr>
            <w:rFonts w:ascii="Calibri" w:hAnsi="Calibri" w:cs="Calibri"/>
            <w:color w:val="453CCC"/>
            <w:sz w:val="30"/>
            <w:szCs w:val="30"/>
            <w:lang w:val="de-DE"/>
          </w:rPr>
          <w:t xml:space="preserve"> keine Ahnung, was dann passiert.  </w:t>
        </w:r>
      </w:ins>
    </w:p>
    <w:p w14:paraId="6DF975EA" w14:textId="0A702F91" w:rsidR="00644A10" w:rsidRDefault="00644A10" w:rsidP="00644A10">
      <w:pPr>
        <w:widowControl w:val="0"/>
        <w:autoSpaceDE w:val="0"/>
        <w:autoSpaceDN w:val="0"/>
        <w:adjustRightInd w:val="0"/>
        <w:spacing w:after="0"/>
        <w:rPr>
          <w:ins w:id="171" w:author="Kai Nagel" w:date="2015-12-18T17:50:00Z"/>
          <w:rFonts w:ascii="Calibri" w:hAnsi="Calibri" w:cs="Calibri"/>
          <w:color w:val="453CCC"/>
          <w:sz w:val="30"/>
          <w:szCs w:val="30"/>
          <w:lang w:val="de-DE"/>
        </w:rPr>
      </w:pPr>
      <w:r w:rsidRPr="00F94619">
        <w:rPr>
          <w:rFonts w:ascii="Calibri" w:hAnsi="Calibri" w:cs="Calibri"/>
          <w:color w:val="453CCC"/>
          <w:sz w:val="30"/>
          <w:szCs w:val="30"/>
          <w:lang w:val="de-DE"/>
          <w:rPrChange w:id="172" w:author="Kai Nagel" w:date="2015-12-18T17:18:00Z">
            <w:rPr>
              <w:rFonts w:ascii="Calibri" w:hAnsi="Calibri" w:cs="Calibri"/>
              <w:color w:val="453CCC"/>
              <w:sz w:val="30"/>
              <w:szCs w:val="30"/>
            </w:rPr>
          </w:rPrChange>
        </w:rPr>
        <w:t xml:space="preserve">Nachfolgend werden alle Attribute des Links näher Beschrieben – Warum werden hier nicht direkt Informationen zu den Koordinaten gegeben? (UTM Koordinaten, etc. keine 16.xxx Koordinaten etc.) </w:t>
      </w:r>
      <w:r w:rsidRPr="00F94619">
        <w:rPr>
          <w:rFonts w:ascii="Wingdings" w:hAnsi="Wingdings" w:cs="Wingdings"/>
          <w:color w:val="453CCC"/>
          <w:sz w:val="30"/>
          <w:szCs w:val="30"/>
          <w:lang w:val="de-DE"/>
          <w:rPrChange w:id="173"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74" w:author="Kai Nagel" w:date="2015-12-18T17:18:00Z">
            <w:rPr>
              <w:rFonts w:ascii="Calibri" w:hAnsi="Calibri" w:cs="Calibri"/>
              <w:color w:val="453CCC"/>
              <w:sz w:val="30"/>
              <w:szCs w:val="30"/>
            </w:rPr>
          </w:rPrChange>
        </w:rPr>
        <w:t xml:space="preserve"> anstatt Aufteilung auf 2 weitere Kapitel</w:t>
      </w:r>
      <w:ins w:id="175" w:author="Kai Nagel" w:date="2015-12-18T17:48:00Z">
        <w:r w:rsidR="00A322DA">
          <w:rPr>
            <w:rFonts w:ascii="Calibri" w:hAnsi="Calibri" w:cs="Calibri"/>
            <w:color w:val="453CCC"/>
            <w:sz w:val="30"/>
            <w:szCs w:val="30"/>
            <w:lang w:val="de-DE"/>
          </w:rPr>
          <w:t>.</w:t>
        </w:r>
      </w:ins>
    </w:p>
    <w:p w14:paraId="5BB588AF" w14:textId="43B29407" w:rsidR="008B1274" w:rsidRPr="00B14DD4" w:rsidRDefault="008B1274" w:rsidP="00644A10">
      <w:pPr>
        <w:widowControl w:val="0"/>
        <w:autoSpaceDE w:val="0"/>
        <w:autoSpaceDN w:val="0"/>
        <w:adjustRightInd w:val="0"/>
        <w:spacing w:after="0"/>
        <w:rPr>
          <w:rFonts w:ascii="Calibri" w:hAnsi="Calibri" w:cs="Calibri"/>
          <w:color w:val="453CCC"/>
          <w:sz w:val="30"/>
          <w:szCs w:val="30"/>
          <w:lang w:val="de-DE"/>
          <w:rPrChange w:id="176" w:author="Kai Nagel" w:date="2015-12-18T19:48:00Z">
            <w:rPr>
              <w:rFonts w:ascii="Calibri" w:hAnsi="Calibri" w:cs="Calibri"/>
              <w:color w:val="453CCC"/>
              <w:sz w:val="30"/>
              <w:szCs w:val="30"/>
            </w:rPr>
          </w:rPrChange>
        </w:rPr>
      </w:pPr>
      <w:ins w:id="177" w:author="Kai Nagel" w:date="2015-12-18T17:50:00Z">
        <w:r>
          <w:rPr>
            <w:rFonts w:ascii="Calibri" w:hAnsi="Calibri" w:cs="Calibri"/>
            <w:color w:val="453CCC"/>
            <w:sz w:val="30"/>
            <w:szCs w:val="30"/>
            <w:lang w:val="de-DE"/>
          </w:rPr>
          <w:t>Da k</w:t>
        </w:r>
      </w:ins>
      <w:ins w:id="178" w:author="Kai Nagel" w:date="2015-12-18T17:51:00Z">
        <w:r>
          <w:rPr>
            <w:rFonts w:ascii="Calibri" w:hAnsi="Calibri" w:cs="Calibri"/>
            <w:color w:val="453CCC"/>
            <w:sz w:val="30"/>
            <w:szCs w:val="30"/>
            <w:lang w:val="de-DE"/>
          </w:rPr>
          <w:t>önnte man m.E. wenigstens teilweise mitgehen.  Historisch gesehen hat MATSim kein Koordinatensystem, sondern es war einfach ein x/y Koordinatensystem in Metern.   Das liegt auch daran, dass die Schweiz ein solches Koordinatensystem hat und einheitlich verwendet, daher war lange Zeit auch keine Notwendigkeit f</w:t>
        </w:r>
      </w:ins>
      <w:ins w:id="179" w:author="Kai Nagel" w:date="2015-12-18T17:52:00Z">
        <w:r>
          <w:rPr>
            <w:rFonts w:ascii="Calibri" w:hAnsi="Calibri" w:cs="Calibri"/>
            <w:color w:val="453CCC"/>
            <w:sz w:val="30"/>
            <w:szCs w:val="30"/>
            <w:lang w:val="de-DE"/>
          </w:rPr>
          <w:t xml:space="preserve">ür anderes.  </w:t>
        </w:r>
      </w:ins>
      <w:ins w:id="180" w:author="Kai Nagel" w:date="2015-12-18T17:57:00Z">
        <w:r>
          <w:rPr>
            <w:rFonts w:ascii="Calibri" w:hAnsi="Calibri" w:cs="Calibri"/>
            <w:color w:val="453CCC"/>
            <w:sz w:val="30"/>
            <w:szCs w:val="30"/>
            <w:lang w:val="de-DE"/>
          </w:rPr>
          <w:t xml:space="preserve"> Und die Aufteilung auf </w:t>
        </w:r>
        <w:r>
          <w:rPr>
            <w:rFonts w:ascii="Calibri" w:hAnsi="Calibri" w:cs="Calibri"/>
            <w:i/>
            <w:color w:val="453CCC"/>
            <w:sz w:val="30"/>
            <w:szCs w:val="30"/>
            <w:lang w:val="de-DE"/>
          </w:rPr>
          <w:t>zwei</w:t>
        </w:r>
        <w:r>
          <w:rPr>
            <w:rFonts w:ascii="Calibri" w:hAnsi="Calibri" w:cs="Calibri"/>
            <w:color w:val="453CCC"/>
            <w:sz w:val="30"/>
            <w:szCs w:val="30"/>
            <w:lang w:val="de-DE"/>
          </w:rPr>
          <w:t xml:space="preserve"> weitere Kapitel ergibt sich durch „coordinate systems from user perspective“ (part I) sowie „coordinate systems when programming in Java“ (part II). </w:t>
        </w:r>
      </w:ins>
      <w:ins w:id="181" w:author="Kai Nagel" w:date="2015-12-18T19:47:00Z">
        <w:r w:rsidR="00B14DD4">
          <w:rPr>
            <w:rFonts w:ascii="Calibri" w:hAnsi="Calibri" w:cs="Calibri"/>
            <w:color w:val="453CCC"/>
            <w:sz w:val="30"/>
            <w:szCs w:val="30"/>
            <w:lang w:val="de-DE"/>
          </w:rPr>
          <w:t xml:space="preserve"> </w:t>
        </w:r>
        <w:r w:rsidR="00B14DD4" w:rsidRPr="00B14DD4">
          <w:rPr>
            <w:rFonts w:ascii="Calibri" w:hAnsi="Calibri" w:cs="Calibri"/>
            <w:color w:val="453CCC"/>
            <w:sz w:val="30"/>
            <w:szCs w:val="30"/>
            <w:highlight w:val="yellow"/>
            <w:lang w:val="de-DE"/>
            <w:rPrChange w:id="182" w:author="Kai Nagel" w:date="2015-12-18T19:50:00Z">
              <w:rPr>
                <w:rFonts w:ascii="Calibri" w:hAnsi="Calibri" w:cs="Calibri"/>
                <w:color w:val="453CCC"/>
                <w:sz w:val="30"/>
                <w:szCs w:val="30"/>
                <w:lang w:val="de-DE"/>
              </w:rPr>
            </w:rPrChange>
          </w:rPr>
          <w:t xml:space="preserve">Allerdings wäre es m.E. kein Problem, „units, conventions, and coordinate systems“ </w:t>
        </w:r>
      </w:ins>
      <w:ins w:id="183" w:author="Kai Nagel" w:date="2015-12-18T19:48:00Z">
        <w:r w:rsidR="00B14DD4" w:rsidRPr="00B14DD4">
          <w:rPr>
            <w:rFonts w:ascii="Calibri" w:hAnsi="Calibri" w:cs="Calibri"/>
            <w:i/>
            <w:color w:val="453CCC"/>
            <w:sz w:val="30"/>
            <w:szCs w:val="30"/>
            <w:highlight w:val="yellow"/>
            <w:lang w:val="de-DE"/>
            <w:rPrChange w:id="184" w:author="Kai Nagel" w:date="2015-12-18T19:50:00Z">
              <w:rPr>
                <w:rFonts w:ascii="Calibri" w:hAnsi="Calibri" w:cs="Calibri"/>
                <w:i/>
                <w:color w:val="453CCC"/>
                <w:sz w:val="30"/>
                <w:szCs w:val="30"/>
                <w:lang w:val="de-DE"/>
              </w:rPr>
            </w:rPrChange>
          </w:rPr>
          <w:t xml:space="preserve">vor </w:t>
        </w:r>
        <w:r w:rsidR="00B14DD4" w:rsidRPr="00B14DD4">
          <w:rPr>
            <w:rFonts w:ascii="Calibri" w:hAnsi="Calibri" w:cs="Calibri"/>
            <w:color w:val="453CCC"/>
            <w:sz w:val="30"/>
            <w:szCs w:val="30"/>
            <w:highlight w:val="yellow"/>
            <w:lang w:val="de-DE"/>
            <w:rPrChange w:id="185" w:author="Kai Nagel" w:date="2015-12-18T19:50:00Z">
              <w:rPr>
                <w:rFonts w:ascii="Calibri" w:hAnsi="Calibri" w:cs="Calibri"/>
                <w:color w:val="453CCC"/>
                <w:sz w:val="30"/>
                <w:szCs w:val="30"/>
                <w:lang w:val="de-DE"/>
              </w:rPr>
            </w:rPrChange>
          </w:rPr>
          <w:t xml:space="preserve">„typical input data“ zu stellen; da das unten noch mehrfach </w:t>
        </w:r>
      </w:ins>
      <w:ins w:id="186" w:author="Kai Nagel" w:date="2015-12-18T19:49:00Z">
        <w:r w:rsidR="00B14DD4" w:rsidRPr="00B14DD4">
          <w:rPr>
            <w:rFonts w:ascii="Calibri" w:hAnsi="Calibri" w:cs="Calibri"/>
            <w:color w:val="453CCC"/>
            <w:sz w:val="30"/>
            <w:szCs w:val="30"/>
            <w:highlight w:val="yellow"/>
            <w:lang w:val="de-DE"/>
            <w:rPrChange w:id="187" w:author="Kai Nagel" w:date="2015-12-18T19:50:00Z">
              <w:rPr>
                <w:rFonts w:ascii="Calibri" w:hAnsi="Calibri" w:cs="Calibri"/>
                <w:color w:val="453CCC"/>
                <w:sz w:val="30"/>
                <w:szCs w:val="30"/>
                <w:lang w:val="de-DE"/>
              </w:rPr>
            </w:rPrChange>
          </w:rPr>
          <w:t>angesprochen wird</w:t>
        </w:r>
      </w:ins>
      <w:ins w:id="188" w:author="Kai Nagel" w:date="2015-12-18T19:48:00Z">
        <w:r w:rsidR="00B14DD4" w:rsidRPr="00B14DD4">
          <w:rPr>
            <w:rFonts w:ascii="Calibri" w:hAnsi="Calibri" w:cs="Calibri"/>
            <w:color w:val="453CCC"/>
            <w:sz w:val="30"/>
            <w:szCs w:val="30"/>
            <w:highlight w:val="yellow"/>
            <w:lang w:val="de-DE"/>
            <w:rPrChange w:id="189" w:author="Kai Nagel" w:date="2015-12-18T19:50:00Z">
              <w:rPr>
                <w:rFonts w:ascii="Calibri" w:hAnsi="Calibri" w:cs="Calibri"/>
                <w:color w:val="453CCC"/>
                <w:sz w:val="30"/>
                <w:szCs w:val="30"/>
                <w:lang w:val="de-DE"/>
              </w:rPr>
            </w:rPrChange>
          </w:rPr>
          <w:t>, scheint mir das eine plausible Idee.</w:t>
        </w:r>
      </w:ins>
      <w:ins w:id="190" w:author="Kai Nagel" w:date="2015-12-18T19:50:00Z">
        <w:r w:rsidR="00B14DD4" w:rsidRPr="00B14DD4">
          <w:rPr>
            <w:rFonts w:ascii="Calibri" w:hAnsi="Calibri" w:cs="Calibri"/>
            <w:color w:val="453CCC"/>
            <w:sz w:val="30"/>
            <w:szCs w:val="30"/>
            <w:highlight w:val="yellow"/>
            <w:lang w:val="de-DE"/>
            <w:rPrChange w:id="191" w:author="Kai Nagel" w:date="2015-12-18T19:50:00Z">
              <w:rPr>
                <w:rFonts w:ascii="Calibri" w:hAnsi="Calibri" w:cs="Calibri"/>
                <w:color w:val="453CCC"/>
                <w:sz w:val="30"/>
                <w:szCs w:val="30"/>
                <w:lang w:val="de-DE"/>
              </w:rPr>
            </w:rPrChange>
          </w:rPr>
          <w:t xml:space="preserve">  Ich habe das jetzt mal probehalber gemacht.</w:t>
        </w:r>
      </w:ins>
    </w:p>
    <w:p w14:paraId="162D93A3" w14:textId="77777777" w:rsidR="00644A10" w:rsidRDefault="00644A10" w:rsidP="00644A10">
      <w:pPr>
        <w:widowControl w:val="0"/>
        <w:autoSpaceDE w:val="0"/>
        <w:autoSpaceDN w:val="0"/>
        <w:adjustRightInd w:val="0"/>
        <w:spacing w:after="0"/>
        <w:rPr>
          <w:ins w:id="192" w:author="Kai Nagel" w:date="2015-12-18T17:59:00Z"/>
          <w:rFonts w:ascii="Calibri" w:hAnsi="Calibri" w:cs="Calibri"/>
          <w:color w:val="453CCC"/>
          <w:sz w:val="30"/>
          <w:szCs w:val="30"/>
          <w:lang w:val="de-DE"/>
        </w:rPr>
      </w:pPr>
      <w:r w:rsidRPr="00F94619">
        <w:rPr>
          <w:rFonts w:ascii="Calibri" w:hAnsi="Calibri" w:cs="Calibri"/>
          <w:color w:val="453CCC"/>
          <w:sz w:val="30"/>
          <w:szCs w:val="30"/>
          <w:lang w:val="de-DE"/>
          <w:rPrChange w:id="19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19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195" w:author="Kai Nagel" w:date="2015-12-18T17:18:00Z">
            <w:rPr>
              <w:rFonts w:ascii="Calibri" w:hAnsi="Calibri" w:cs="Calibri"/>
              <w:color w:val="453CCC"/>
              <w:sz w:val="30"/>
              <w:szCs w:val="30"/>
              <w:u w:val="single"/>
            </w:rPr>
          </w:rPrChange>
        </w:rPr>
        <w:t>Seite 16</w:t>
      </w:r>
      <w:r w:rsidRPr="00F94619">
        <w:rPr>
          <w:rFonts w:ascii="Calibri" w:hAnsi="Calibri" w:cs="Calibri"/>
          <w:color w:val="453CCC"/>
          <w:sz w:val="30"/>
          <w:szCs w:val="30"/>
          <w:lang w:val="de-DE"/>
          <w:rPrChange w:id="196" w:author="Kai Nagel" w:date="2015-12-18T17:18:00Z">
            <w:rPr>
              <w:rFonts w:ascii="Calibri" w:hAnsi="Calibri" w:cs="Calibri"/>
              <w:color w:val="453CCC"/>
              <w:sz w:val="30"/>
              <w:szCs w:val="30"/>
            </w:rPr>
          </w:rPrChange>
        </w:rPr>
        <w:t xml:space="preserve"> </w:t>
      </w:r>
      <w:r w:rsidRPr="00F94619">
        <w:rPr>
          <w:rFonts w:ascii="Wingdings" w:hAnsi="Wingdings" w:cs="Wingdings"/>
          <w:color w:val="453CCC"/>
          <w:sz w:val="30"/>
          <w:szCs w:val="30"/>
          <w:lang w:val="de-DE"/>
          <w:rPrChange w:id="197"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198" w:author="Kai Nagel" w:date="2015-12-18T17:18:00Z">
            <w:rPr>
              <w:rFonts w:ascii="Calibri" w:hAnsi="Calibri" w:cs="Calibri"/>
              <w:color w:val="453CCC"/>
              <w:sz w:val="30"/>
              <w:szCs w:val="30"/>
            </w:rPr>
          </w:rPrChange>
        </w:rPr>
        <w:t xml:space="preserve"> Abbildung nicht vollständig auf einer Seite. „Abbildungen“ haben keine Beschriftung.</w:t>
      </w:r>
    </w:p>
    <w:p w14:paraId="37F299C0" w14:textId="14AF7382" w:rsidR="008B1274" w:rsidRPr="00F94619" w:rsidRDefault="008B1274" w:rsidP="00644A10">
      <w:pPr>
        <w:widowControl w:val="0"/>
        <w:autoSpaceDE w:val="0"/>
        <w:autoSpaceDN w:val="0"/>
        <w:adjustRightInd w:val="0"/>
        <w:spacing w:after="0"/>
        <w:rPr>
          <w:rFonts w:ascii="Calibri" w:hAnsi="Calibri" w:cs="Calibri"/>
          <w:color w:val="453CCC"/>
          <w:sz w:val="30"/>
          <w:szCs w:val="30"/>
          <w:lang w:val="de-DE"/>
          <w:rPrChange w:id="199" w:author="Kai Nagel" w:date="2015-12-18T17:18:00Z">
            <w:rPr>
              <w:rFonts w:ascii="Calibri" w:hAnsi="Calibri" w:cs="Calibri"/>
              <w:color w:val="453CCC"/>
              <w:sz w:val="30"/>
              <w:szCs w:val="30"/>
            </w:rPr>
          </w:rPrChange>
        </w:rPr>
      </w:pPr>
      <w:ins w:id="200" w:author="Kai Nagel" w:date="2015-12-18T17:59:00Z">
        <w:r>
          <w:rPr>
            <w:rFonts w:ascii="Calibri" w:hAnsi="Calibri" w:cs="Calibri"/>
            <w:color w:val="453CCC"/>
            <w:sz w:val="30"/>
            <w:szCs w:val="30"/>
            <w:lang w:val="de-DE"/>
          </w:rPr>
          <w:t>Ich weiß leider nicht, worauf sich das bezieht.  Es gibt dort eigentlich nur Listings.  Die sind bei uns keine „floats“, sondern Bestandteile des Textes.  Insofern werden sie durch den Text vorher/hinterher beschrieben, und natü</w:t>
        </w:r>
        <w:r w:rsidR="004B4041">
          <w:rPr>
            <w:rFonts w:ascii="Calibri" w:hAnsi="Calibri" w:cs="Calibri"/>
            <w:color w:val="453CCC"/>
            <w:sz w:val="30"/>
            <w:szCs w:val="30"/>
            <w:lang w:val="de-DE"/>
          </w:rPr>
          <w:t>rlich auch umgebro</w:t>
        </w:r>
        <w:r>
          <w:rPr>
            <w:rFonts w:ascii="Calibri" w:hAnsi="Calibri" w:cs="Calibri"/>
            <w:color w:val="453CCC"/>
            <w:sz w:val="30"/>
            <w:szCs w:val="30"/>
            <w:lang w:val="de-DE"/>
          </w:rPr>
          <w:t>chen.  Das k</w:t>
        </w:r>
      </w:ins>
      <w:ins w:id="201" w:author="Kai Nagel" w:date="2015-12-18T18:00:00Z">
        <w:r>
          <w:rPr>
            <w:rFonts w:ascii="Calibri" w:hAnsi="Calibri" w:cs="Calibri"/>
            <w:color w:val="453CCC"/>
            <w:sz w:val="30"/>
            <w:szCs w:val="30"/>
            <w:lang w:val="de-DE"/>
          </w:rPr>
          <w:t>önnte man anders machen, aber wollen wir jetzt wohl nicht mehr umbauen</w:t>
        </w:r>
      </w:ins>
      <w:ins w:id="202" w:author="Kai Nagel" w:date="2015-12-18T19:41:00Z">
        <w:r w:rsidR="004B4041">
          <w:rPr>
            <w:rFonts w:ascii="Calibri" w:hAnsi="Calibri" w:cs="Calibri"/>
            <w:color w:val="453CCC"/>
            <w:sz w:val="30"/>
            <w:szCs w:val="30"/>
            <w:lang w:val="de-DE"/>
          </w:rPr>
          <w:t>, und so schlecht finde ich es eigentlich auch nicht</w:t>
        </w:r>
      </w:ins>
      <w:ins w:id="203" w:author="Kai Nagel" w:date="2015-12-18T18:00:00Z">
        <w:r>
          <w:rPr>
            <w:rFonts w:ascii="Calibri" w:hAnsi="Calibri" w:cs="Calibri"/>
            <w:color w:val="453CCC"/>
            <w:sz w:val="30"/>
            <w:szCs w:val="30"/>
            <w:lang w:val="de-DE"/>
          </w:rPr>
          <w:t>.</w:t>
        </w:r>
      </w:ins>
    </w:p>
    <w:p w14:paraId="6D8590FB" w14:textId="77777777" w:rsidR="00644A10" w:rsidRDefault="00644A10" w:rsidP="00644A10">
      <w:pPr>
        <w:widowControl w:val="0"/>
        <w:autoSpaceDE w:val="0"/>
        <w:autoSpaceDN w:val="0"/>
        <w:adjustRightInd w:val="0"/>
        <w:spacing w:after="0"/>
        <w:rPr>
          <w:ins w:id="204" w:author="Kai Nagel" w:date="2015-12-18T18:00:00Z"/>
          <w:rFonts w:ascii="Calibri" w:hAnsi="Calibri" w:cs="Calibri"/>
          <w:color w:val="453CCC"/>
          <w:sz w:val="30"/>
          <w:szCs w:val="30"/>
          <w:lang w:val="de-DE"/>
        </w:rPr>
      </w:pPr>
      <w:r w:rsidRPr="00F94619">
        <w:rPr>
          <w:rFonts w:ascii="Calibri" w:hAnsi="Calibri" w:cs="Calibri"/>
          <w:color w:val="453CCC"/>
          <w:sz w:val="30"/>
          <w:szCs w:val="30"/>
          <w:lang w:val="de-DE"/>
          <w:rPrChange w:id="20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0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07" w:author="Kai Nagel" w:date="2015-12-18T17:18:00Z">
            <w:rPr>
              <w:rFonts w:ascii="Calibri" w:hAnsi="Calibri" w:cs="Calibri"/>
              <w:color w:val="453CCC"/>
              <w:sz w:val="30"/>
              <w:szCs w:val="30"/>
            </w:rPr>
          </w:rPrChange>
        </w:rPr>
        <w:t>               Mir fehlt hier die Information, wie mit den Plänen und zugeordneten Links / Koordinaten umgegangen wird – wenn wie als Standard angedacht, kein Facilities File vorhanden ist. mMn können die Agenten dann immer nur ihre Aktivitäten an den im Plans-File angegebenen Orten ausüben. Hier wäre eine Ergänzung sinnvoll.</w:t>
      </w:r>
    </w:p>
    <w:p w14:paraId="2D6EB3D4" w14:textId="7DF76A8E" w:rsidR="00D46E8F" w:rsidRPr="00F94619" w:rsidRDefault="00D46E8F" w:rsidP="00644A10">
      <w:pPr>
        <w:widowControl w:val="0"/>
        <w:autoSpaceDE w:val="0"/>
        <w:autoSpaceDN w:val="0"/>
        <w:adjustRightInd w:val="0"/>
        <w:spacing w:after="0"/>
        <w:rPr>
          <w:rFonts w:ascii="Calibri" w:hAnsi="Calibri" w:cs="Calibri"/>
          <w:color w:val="453CCC"/>
          <w:sz w:val="30"/>
          <w:szCs w:val="30"/>
          <w:lang w:val="de-DE"/>
          <w:rPrChange w:id="208" w:author="Kai Nagel" w:date="2015-12-18T17:18:00Z">
            <w:rPr>
              <w:rFonts w:ascii="Calibri" w:hAnsi="Calibri" w:cs="Calibri"/>
              <w:color w:val="453CCC"/>
              <w:sz w:val="30"/>
              <w:szCs w:val="30"/>
            </w:rPr>
          </w:rPrChange>
        </w:rPr>
      </w:pPr>
      <w:ins w:id="209" w:author="Kai Nagel" w:date="2015-12-18T18:02:00Z">
        <w:r>
          <w:rPr>
            <w:rFonts w:ascii="Calibri" w:hAnsi="Calibri" w:cs="Calibri"/>
            <w:color w:val="453CCC"/>
            <w:sz w:val="30"/>
            <w:szCs w:val="30"/>
            <w:lang w:val="de-DE"/>
          </w:rPr>
          <w:t xml:space="preserve">Die ehrliche Antwort ist, dass das „undefined“ ist, und jede Mobsim nach Belieben „irgendetwas“ tut (die jdqsim auch etwas völlig anderes als die qsim).  </w:t>
        </w:r>
      </w:ins>
      <w:ins w:id="210" w:author="Kai Nagel" w:date="2015-12-18T18:03:00Z">
        <w:r>
          <w:rPr>
            <w:rFonts w:ascii="Calibri" w:hAnsi="Calibri" w:cs="Calibri"/>
            <w:color w:val="453CCC"/>
            <w:sz w:val="30"/>
            <w:szCs w:val="30"/>
            <w:lang w:val="de-DE"/>
          </w:rPr>
          <w:t>Praktisch gesehen sind wir eigentlich dabei, zwischen „Koordinate“ und „Kante“ auf jeden Fall zwangsweise eine Art „access walk leg“ einzufü</w:t>
        </w:r>
        <w:r w:rsidR="0055391A">
          <w:rPr>
            <w:rFonts w:ascii="Calibri" w:hAnsi="Calibri" w:cs="Calibri"/>
            <w:color w:val="453CCC"/>
            <w:sz w:val="30"/>
            <w:szCs w:val="30"/>
            <w:lang w:val="de-DE"/>
          </w:rPr>
          <w:t>hren; das w</w:t>
        </w:r>
      </w:ins>
      <w:ins w:id="211" w:author="Kai Nagel" w:date="2015-12-18T20:55:00Z">
        <w:r w:rsidR="0055391A">
          <w:rPr>
            <w:rFonts w:ascii="Calibri" w:hAnsi="Calibri" w:cs="Calibri"/>
            <w:color w:val="453CCC"/>
            <w:sz w:val="30"/>
            <w:szCs w:val="30"/>
            <w:lang w:val="de-DE"/>
          </w:rPr>
          <w:t>äre dann der erste Schritt dahingehend, die Facilities automatisch zu erzeugen auch dann, wenn sie im originalen Input nicht enthalten sind.  Siehe auch unten (*).</w:t>
        </w:r>
      </w:ins>
    </w:p>
    <w:p w14:paraId="3817D2F0" w14:textId="77777777" w:rsidR="00644A10" w:rsidRDefault="00644A10" w:rsidP="00644A10">
      <w:pPr>
        <w:widowControl w:val="0"/>
        <w:autoSpaceDE w:val="0"/>
        <w:autoSpaceDN w:val="0"/>
        <w:adjustRightInd w:val="0"/>
        <w:spacing w:after="0"/>
        <w:rPr>
          <w:ins w:id="212" w:author="Kai Nagel" w:date="2015-12-18T20:13:00Z"/>
          <w:rFonts w:ascii="Calibri" w:hAnsi="Calibri" w:cs="Calibri"/>
          <w:color w:val="453CCC"/>
          <w:sz w:val="30"/>
          <w:szCs w:val="30"/>
          <w:lang w:val="de-DE"/>
        </w:rPr>
      </w:pPr>
      <w:r w:rsidRPr="00F94619">
        <w:rPr>
          <w:rFonts w:ascii="Calibri" w:hAnsi="Calibri" w:cs="Calibri"/>
          <w:color w:val="453CCC"/>
          <w:sz w:val="30"/>
          <w:szCs w:val="30"/>
          <w:lang w:val="de-DE"/>
          <w:rPrChange w:id="21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1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15" w:author="Kai Nagel" w:date="2015-12-18T17:18:00Z">
            <w:rPr>
              <w:rFonts w:ascii="Calibri" w:hAnsi="Calibri" w:cs="Calibri"/>
              <w:color w:val="453CCC"/>
              <w:sz w:val="30"/>
              <w:szCs w:val="30"/>
            </w:rPr>
          </w:rPrChange>
        </w:rPr>
        <w:t xml:space="preserve">Config.xml Erklärung fehlt! </w:t>
      </w:r>
      <w:r w:rsidRPr="00F94619">
        <w:rPr>
          <w:rFonts w:ascii="Wingdings" w:hAnsi="Wingdings" w:cs="Wingdings"/>
          <w:color w:val="453CCC"/>
          <w:sz w:val="30"/>
          <w:szCs w:val="30"/>
          <w:lang w:val="de-DE"/>
          <w:rPrChange w:id="216"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217" w:author="Kai Nagel" w:date="2015-12-18T17:18:00Z">
            <w:rPr>
              <w:rFonts w:ascii="Calibri" w:hAnsi="Calibri" w:cs="Calibri"/>
              <w:color w:val="453CCC"/>
              <w:sz w:val="30"/>
              <w:szCs w:val="30"/>
            </w:rPr>
          </w:rPrChange>
        </w:rPr>
        <w:t xml:space="preserve"> sollte eventuell von 2.1.3 zu 2.2.1 verschoben werden</w:t>
      </w:r>
    </w:p>
    <w:p w14:paraId="56377A86" w14:textId="0E67E293" w:rsidR="00A40931" w:rsidRPr="00932632" w:rsidRDefault="00A40931" w:rsidP="00644A10">
      <w:pPr>
        <w:widowControl w:val="0"/>
        <w:autoSpaceDE w:val="0"/>
        <w:autoSpaceDN w:val="0"/>
        <w:adjustRightInd w:val="0"/>
        <w:spacing w:after="0"/>
        <w:rPr>
          <w:rFonts w:ascii="Calibri" w:hAnsi="Calibri" w:cs="Calibri"/>
          <w:color w:val="453CCC"/>
          <w:sz w:val="30"/>
          <w:szCs w:val="30"/>
          <w:lang w:val="de-DE"/>
          <w:rPrChange w:id="218" w:author="Kai Nagel" w:date="2015-12-18T20:14:00Z">
            <w:rPr>
              <w:rFonts w:ascii="Calibri" w:hAnsi="Calibri" w:cs="Calibri"/>
              <w:color w:val="453CCC"/>
              <w:sz w:val="30"/>
              <w:szCs w:val="30"/>
            </w:rPr>
          </w:rPrChange>
        </w:rPr>
      </w:pPr>
      <w:ins w:id="219" w:author="Kai Nagel" w:date="2015-12-18T20:13:00Z">
        <w:r>
          <w:rPr>
            <w:rFonts w:ascii="Calibri" w:hAnsi="Calibri" w:cs="Calibri"/>
            <w:color w:val="453CCC"/>
            <w:sz w:val="30"/>
            <w:szCs w:val="30"/>
            <w:lang w:val="de-DE"/>
          </w:rPr>
          <w:t xml:space="preserve">Hm. </w:t>
        </w:r>
      </w:ins>
      <w:ins w:id="220" w:author="Kai Nagel" w:date="2015-12-18T20:14:00Z">
        <w:r w:rsidR="00932632">
          <w:rPr>
            <w:rFonts w:ascii="Calibri" w:hAnsi="Calibri" w:cs="Calibri"/>
            <w:color w:val="453CCC"/>
            <w:sz w:val="30"/>
            <w:szCs w:val="30"/>
            <w:lang w:val="de-DE"/>
          </w:rPr>
          <w:t xml:space="preserve">2.1.3 war tatsächlich </w:t>
        </w:r>
        <w:r w:rsidR="00932632">
          <w:rPr>
            <w:rFonts w:ascii="Calibri" w:hAnsi="Calibri" w:cs="Calibri"/>
            <w:i/>
            <w:color w:val="453CCC"/>
            <w:sz w:val="30"/>
            <w:szCs w:val="30"/>
            <w:lang w:val="de-DE"/>
          </w:rPr>
          <w:t>direkt</w:t>
        </w:r>
        <w:r w:rsidR="00932632">
          <w:rPr>
            <w:rFonts w:ascii="Calibri" w:hAnsi="Calibri" w:cs="Calibri"/>
            <w:color w:val="453CCC"/>
            <w:sz w:val="30"/>
            <w:szCs w:val="30"/>
            <w:lang w:val="de-DE"/>
          </w:rPr>
          <w:t xml:space="preserve"> vor 2.2.1, die Info stand also fünf Zeilen darüber.  Bin etwas unsicher, was hier gelesen wurde, und ob von vorne nach hinten oder auch nicht.  (Wobei natürlich nichts dagegen spricht, das Buch als Nachschlagewerk anzusehen.)  Ich habe mal noch die Referenz </w:t>
        </w:r>
      </w:ins>
      <w:ins w:id="221" w:author="Kai Nagel" w:date="2015-12-18T20:15:00Z">
        <w:r w:rsidR="00932632">
          <w:rPr>
            <w:rFonts w:ascii="Calibri" w:hAnsi="Calibri" w:cs="Calibri"/>
            <w:color w:val="453CCC"/>
            <w:sz w:val="30"/>
            <w:szCs w:val="30"/>
            <w:lang w:val="de-DE"/>
          </w:rPr>
          <w:t>„presented above“ erweitert um „in Section 2.1.3“.  Man beachte, dass 2.2.1alt jetzt neu 2.2.2 ist, weil ja das Kapitel mit dem Koordinatensystem dort hinein geschoben wurde.</w:t>
        </w:r>
      </w:ins>
    </w:p>
    <w:p w14:paraId="05040E71" w14:textId="77777777" w:rsidR="00644A10" w:rsidRDefault="00644A10" w:rsidP="00644A10">
      <w:pPr>
        <w:widowControl w:val="0"/>
        <w:autoSpaceDE w:val="0"/>
        <w:autoSpaceDN w:val="0"/>
        <w:adjustRightInd w:val="0"/>
        <w:spacing w:after="0"/>
        <w:rPr>
          <w:ins w:id="222" w:author="Kai Nagel" w:date="2015-12-18T20:16:00Z"/>
          <w:rFonts w:ascii="Calibri" w:hAnsi="Calibri" w:cs="Calibri"/>
          <w:color w:val="453CCC"/>
          <w:sz w:val="30"/>
          <w:szCs w:val="30"/>
          <w:lang w:val="de-DE"/>
        </w:rPr>
      </w:pPr>
      <w:r w:rsidRPr="00F94619">
        <w:rPr>
          <w:rFonts w:ascii="Calibri" w:hAnsi="Calibri" w:cs="Calibri"/>
          <w:color w:val="453CCC"/>
          <w:sz w:val="30"/>
          <w:szCs w:val="30"/>
          <w:lang w:val="de-DE"/>
          <w:rPrChange w:id="22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2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25" w:author="Kai Nagel" w:date="2015-12-18T17:18:00Z">
            <w:rPr>
              <w:rFonts w:ascii="Calibri" w:hAnsi="Calibri" w:cs="Calibri"/>
              <w:color w:val="453CCC"/>
              <w:sz w:val="30"/>
              <w:szCs w:val="30"/>
            </w:rPr>
          </w:rPrChange>
        </w:rPr>
        <w:t xml:space="preserve">               Das Config.xml als vollständiges (maximales) File, ein einfaches config-file hilft nicht besonders weiter. Vor allem wäre es sinnvoll eine Bibliothek mit allen Standard-Befehlen (module + zugeordnete Parameter + zugeordnete values anzugeben – eventuell auch im Anhang!) </w:t>
      </w:r>
    </w:p>
    <w:p w14:paraId="426BEA75" w14:textId="6F4A4561" w:rsidR="00932632" w:rsidRDefault="00932632" w:rsidP="00644A10">
      <w:pPr>
        <w:widowControl w:val="0"/>
        <w:autoSpaceDE w:val="0"/>
        <w:autoSpaceDN w:val="0"/>
        <w:adjustRightInd w:val="0"/>
        <w:spacing w:after="0"/>
        <w:rPr>
          <w:rFonts w:ascii="Calibri" w:hAnsi="Calibri" w:cs="Calibri"/>
          <w:color w:val="453CCC"/>
          <w:sz w:val="30"/>
          <w:szCs w:val="30"/>
          <w:lang w:val="de-DE"/>
        </w:rPr>
      </w:pPr>
      <w:ins w:id="226" w:author="Kai Nagel" w:date="2015-12-18T20:16:00Z">
        <w:r>
          <w:rPr>
            <w:rFonts w:ascii="Calibri" w:hAnsi="Calibri" w:cs="Calibri"/>
            <w:color w:val="453CCC"/>
            <w:sz w:val="30"/>
            <w:szCs w:val="30"/>
            <w:lang w:val="de-DE"/>
          </w:rPr>
          <w:t xml:space="preserve">Wir weisen mehrfach auf den Befehl CreateFullConfig hin. </w:t>
        </w:r>
        <w:r w:rsidRPr="00932632">
          <w:rPr>
            <w:rFonts w:ascii="Calibri" w:hAnsi="Calibri" w:cs="Calibri"/>
            <w:color w:val="453CCC"/>
            <w:sz w:val="30"/>
            <w:szCs w:val="30"/>
            <w:highlight w:val="yellow"/>
            <w:lang w:val="de-DE"/>
            <w:rPrChange w:id="227" w:author="Kai Nagel" w:date="2015-12-18T20:18:00Z">
              <w:rPr>
                <w:rFonts w:ascii="Calibri" w:hAnsi="Calibri" w:cs="Calibri"/>
                <w:color w:val="453CCC"/>
                <w:sz w:val="30"/>
                <w:szCs w:val="30"/>
                <w:lang w:val="de-DE"/>
              </w:rPr>
            </w:rPrChange>
          </w:rPr>
          <w:t>Nat</w:t>
        </w:r>
      </w:ins>
      <w:ins w:id="228" w:author="Kai Nagel" w:date="2015-12-18T20:17:00Z">
        <w:r w:rsidRPr="00932632">
          <w:rPr>
            <w:rFonts w:ascii="Calibri" w:hAnsi="Calibri" w:cs="Calibri"/>
            <w:color w:val="453CCC"/>
            <w:sz w:val="30"/>
            <w:szCs w:val="30"/>
            <w:highlight w:val="yellow"/>
            <w:lang w:val="de-DE"/>
            <w:rPrChange w:id="229" w:author="Kai Nagel" w:date="2015-12-18T20:18:00Z">
              <w:rPr>
                <w:rFonts w:ascii="Calibri" w:hAnsi="Calibri" w:cs="Calibri"/>
                <w:color w:val="453CCC"/>
                <w:sz w:val="30"/>
                <w:szCs w:val="30"/>
                <w:lang w:val="de-DE"/>
              </w:rPr>
            </w:rPrChange>
          </w:rPr>
          <w:t>ürlich könnten wir drüber nachdenken, kurz vor Drucklegung das noch einmal rauszudumpen und in den Anhang zu hängen</w:t>
        </w:r>
      </w:ins>
      <w:ins w:id="230" w:author="Kai Nagel" w:date="2015-12-18T20:18:00Z">
        <w:r>
          <w:rPr>
            <w:rFonts w:ascii="Calibri" w:hAnsi="Calibri" w:cs="Calibri"/>
            <w:color w:val="453CCC"/>
            <w:sz w:val="30"/>
            <w:szCs w:val="30"/>
            <w:highlight w:val="yellow"/>
            <w:lang w:val="de-DE"/>
          </w:rPr>
          <w:t xml:space="preserve"> (und bis dahin noch an den config file comments im Code arbeiten)</w:t>
        </w:r>
      </w:ins>
      <w:ins w:id="231" w:author="Kai Nagel" w:date="2015-12-18T20:17:00Z">
        <w:r w:rsidRPr="00932632">
          <w:rPr>
            <w:rFonts w:ascii="Calibri" w:hAnsi="Calibri" w:cs="Calibri"/>
            <w:color w:val="453CCC"/>
            <w:sz w:val="30"/>
            <w:szCs w:val="30"/>
            <w:highlight w:val="yellow"/>
            <w:lang w:val="de-DE"/>
            <w:rPrChange w:id="232" w:author="Kai Nagel" w:date="2015-12-18T20:18:00Z">
              <w:rPr>
                <w:rFonts w:ascii="Calibri" w:hAnsi="Calibri" w:cs="Calibri"/>
                <w:color w:val="453CCC"/>
                <w:sz w:val="30"/>
                <w:szCs w:val="30"/>
                <w:lang w:val="de-DE"/>
              </w:rPr>
            </w:rPrChange>
          </w:rPr>
          <w:t>.</w:t>
        </w:r>
        <w:r>
          <w:rPr>
            <w:rFonts w:ascii="Calibri" w:hAnsi="Calibri" w:cs="Calibri"/>
            <w:color w:val="453CCC"/>
            <w:sz w:val="30"/>
            <w:szCs w:val="30"/>
            <w:lang w:val="de-DE"/>
          </w:rPr>
          <w:t xml:space="preserve">  Typischerweise rechnen wir wohl mit Computer-affineren Lesern hier.</w:t>
        </w:r>
      </w:ins>
      <w:ins w:id="233" w:author="Kai Nagel" w:date="2015-12-18T20:18:00Z">
        <w:r>
          <w:rPr>
            <w:rFonts w:ascii="Calibri" w:hAnsi="Calibri" w:cs="Calibri"/>
            <w:color w:val="453CCC"/>
            <w:sz w:val="30"/>
            <w:szCs w:val="30"/>
            <w:lang w:val="de-DE"/>
          </w:rPr>
          <w:t xml:space="preserve">  Eine schriftliche Doku der config würde ich nur wollen, wenn sich jemand bereit erklärt, die zu warten; wir in Bln bekommen das nicht mehr hin.  </w:t>
        </w:r>
      </w:ins>
    </w:p>
    <w:p w14:paraId="10A22A32" w14:textId="77777777" w:rsidR="00C53421" w:rsidRDefault="00C53421" w:rsidP="00644A10">
      <w:pPr>
        <w:widowControl w:val="0"/>
        <w:autoSpaceDE w:val="0"/>
        <w:autoSpaceDN w:val="0"/>
        <w:adjustRightInd w:val="0"/>
        <w:spacing w:after="0"/>
        <w:rPr>
          <w:rFonts w:ascii="Calibri" w:hAnsi="Calibri" w:cs="Calibri"/>
          <w:color w:val="453CCC"/>
          <w:sz w:val="30"/>
          <w:szCs w:val="30"/>
          <w:lang w:val="de-DE"/>
        </w:rPr>
      </w:pPr>
    </w:p>
    <w:p w14:paraId="101BC07C" w14:textId="10CFFF20" w:rsidR="00C53421" w:rsidRDefault="00C53421" w:rsidP="00644A10">
      <w:pPr>
        <w:widowControl w:val="0"/>
        <w:autoSpaceDE w:val="0"/>
        <w:autoSpaceDN w:val="0"/>
        <w:adjustRightInd w:val="0"/>
        <w:spacing w:after="0"/>
        <w:rPr>
          <w:rFonts w:ascii="Calibri" w:hAnsi="Calibri" w:cs="Calibri"/>
          <w:color w:val="453CCC"/>
          <w:sz w:val="30"/>
          <w:szCs w:val="30"/>
          <w:lang w:val="de-DE"/>
        </w:rPr>
      </w:pPr>
      <w:r>
        <w:rPr>
          <w:rFonts w:ascii="Calibri" w:hAnsi="Calibri" w:cs="Calibri"/>
          <w:color w:val="00B050"/>
          <w:sz w:val="30"/>
          <w:szCs w:val="30"/>
          <w:lang w:val="de-DE"/>
        </w:rPr>
        <w:t>Ah: M.E. wäre eine vollständige Config, die man ohne Nachdenken kopieren kann, fatal. In Ama</w:t>
      </w:r>
      <w:r w:rsidR="005375B3">
        <w:rPr>
          <w:rFonts w:ascii="Calibri" w:hAnsi="Calibri" w:cs="Calibri"/>
          <w:color w:val="00B050"/>
          <w:sz w:val="30"/>
          <w:szCs w:val="30"/>
          <w:lang w:val="de-DE"/>
        </w:rPr>
        <w:t xml:space="preserve">zon-Reviews kommen ja imer genau die veralteten Lsitings und Configs </w:t>
      </w:r>
      <w:r>
        <w:rPr>
          <w:rFonts w:ascii="Calibri" w:hAnsi="Calibri" w:cs="Calibri"/>
          <w:color w:val="00B050"/>
          <w:sz w:val="30"/>
          <w:szCs w:val="30"/>
          <w:lang w:val="de-DE"/>
        </w:rPr>
        <w:t xml:space="preserve">als </w:t>
      </w:r>
      <w:r w:rsidR="005375B3">
        <w:rPr>
          <w:rFonts w:ascii="Calibri" w:hAnsi="Calibri" w:cs="Calibri"/>
          <w:color w:val="00B050"/>
          <w:sz w:val="30"/>
          <w:szCs w:val="30"/>
          <w:lang w:val="de-DE"/>
        </w:rPr>
        <w:t>(absurder) Vorwurf an Bücher</w:t>
      </w:r>
      <w:r>
        <w:rPr>
          <w:rFonts w:ascii="Calibri" w:hAnsi="Calibri" w:cs="Calibri"/>
          <w:color w:val="00B050"/>
          <w:sz w:val="30"/>
          <w:szCs w:val="30"/>
          <w:lang w:val="de-DE"/>
        </w:rPr>
        <w:t xml:space="preserve">. Gibt es CreateFullConfig </w:t>
      </w:r>
      <w:r w:rsidR="008A5BBE">
        <w:rPr>
          <w:rFonts w:ascii="Calibri" w:hAnsi="Calibri" w:cs="Calibri"/>
          <w:color w:val="00B050"/>
          <w:sz w:val="30"/>
          <w:szCs w:val="30"/>
          <w:lang w:val="de-DE"/>
        </w:rPr>
        <w:t xml:space="preserve">eigentlich </w:t>
      </w:r>
      <w:r>
        <w:rPr>
          <w:rFonts w:ascii="Calibri" w:hAnsi="Calibri" w:cs="Calibri"/>
          <w:color w:val="00B050"/>
          <w:sz w:val="30"/>
          <w:szCs w:val="30"/>
          <w:lang w:val="de-DE"/>
        </w:rPr>
        <w:t>schon auf Jenkins? Dann könnten wir darauf verweisen.</w:t>
      </w:r>
    </w:p>
    <w:p w14:paraId="38397A76" w14:textId="77777777" w:rsidR="00C53421" w:rsidRPr="00F94619" w:rsidRDefault="00C53421" w:rsidP="00644A10">
      <w:pPr>
        <w:widowControl w:val="0"/>
        <w:autoSpaceDE w:val="0"/>
        <w:autoSpaceDN w:val="0"/>
        <w:adjustRightInd w:val="0"/>
        <w:spacing w:after="0"/>
        <w:rPr>
          <w:rFonts w:ascii="Calibri" w:hAnsi="Calibri" w:cs="Calibri"/>
          <w:color w:val="453CCC"/>
          <w:sz w:val="30"/>
          <w:szCs w:val="30"/>
          <w:lang w:val="de-DE"/>
          <w:rPrChange w:id="234" w:author="Kai Nagel" w:date="2015-12-18T17:18:00Z">
            <w:rPr>
              <w:rFonts w:ascii="Calibri" w:hAnsi="Calibri" w:cs="Calibri"/>
              <w:color w:val="453CCC"/>
              <w:sz w:val="30"/>
              <w:szCs w:val="30"/>
            </w:rPr>
          </w:rPrChange>
        </w:rPr>
      </w:pPr>
    </w:p>
    <w:p w14:paraId="07AAC2F2" w14:textId="77777777" w:rsidR="00644A10" w:rsidRDefault="00644A10" w:rsidP="00644A10">
      <w:pPr>
        <w:widowControl w:val="0"/>
        <w:autoSpaceDE w:val="0"/>
        <w:autoSpaceDN w:val="0"/>
        <w:adjustRightInd w:val="0"/>
        <w:spacing w:after="0"/>
        <w:rPr>
          <w:ins w:id="235" w:author="Kai Nagel" w:date="2015-12-18T20:20:00Z"/>
          <w:rFonts w:ascii="Calibri" w:hAnsi="Calibri" w:cs="Calibri"/>
          <w:color w:val="453CCC"/>
          <w:sz w:val="30"/>
          <w:szCs w:val="30"/>
          <w:lang w:val="de-DE"/>
        </w:rPr>
      </w:pPr>
      <w:r w:rsidRPr="00F94619">
        <w:rPr>
          <w:rFonts w:ascii="Calibri" w:hAnsi="Calibri" w:cs="Calibri"/>
          <w:color w:val="453CCC"/>
          <w:sz w:val="30"/>
          <w:szCs w:val="30"/>
          <w:lang w:val="de-DE"/>
          <w:rPrChange w:id="23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3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38" w:author="Kai Nagel" w:date="2015-12-18T17:18:00Z">
            <w:rPr>
              <w:rFonts w:ascii="Calibri" w:hAnsi="Calibri" w:cs="Calibri"/>
              <w:color w:val="453CCC"/>
              <w:sz w:val="30"/>
              <w:szCs w:val="30"/>
            </w:rPr>
          </w:rPrChange>
        </w:rPr>
        <w:t>               Das Config-File wird sehr stark aufgesplittet, was die Übersichtlichkeit und Auffinden der einzelnen Module erschwert.</w:t>
      </w:r>
    </w:p>
    <w:p w14:paraId="0F547B20" w14:textId="769BB1D1" w:rsidR="00932632" w:rsidRPr="00F94619" w:rsidRDefault="00932632" w:rsidP="00644A10">
      <w:pPr>
        <w:widowControl w:val="0"/>
        <w:autoSpaceDE w:val="0"/>
        <w:autoSpaceDN w:val="0"/>
        <w:adjustRightInd w:val="0"/>
        <w:spacing w:after="0"/>
        <w:rPr>
          <w:rFonts w:ascii="Calibri" w:hAnsi="Calibri" w:cs="Calibri"/>
          <w:color w:val="453CCC"/>
          <w:sz w:val="30"/>
          <w:szCs w:val="30"/>
          <w:lang w:val="de-DE"/>
          <w:rPrChange w:id="239" w:author="Kai Nagel" w:date="2015-12-18T17:18:00Z">
            <w:rPr>
              <w:rFonts w:ascii="Calibri" w:hAnsi="Calibri" w:cs="Calibri"/>
              <w:color w:val="453CCC"/>
              <w:sz w:val="30"/>
              <w:szCs w:val="30"/>
            </w:rPr>
          </w:rPrChange>
        </w:rPr>
      </w:pPr>
      <w:ins w:id="240" w:author="Kai Nagel" w:date="2015-12-18T20:20:00Z">
        <w:r>
          <w:rPr>
            <w:rFonts w:ascii="Calibri" w:hAnsi="Calibri" w:cs="Calibri"/>
            <w:color w:val="453CCC"/>
            <w:sz w:val="30"/>
            <w:szCs w:val="30"/>
            <w:lang w:val="de-DE"/>
          </w:rPr>
          <w:t xml:space="preserve">Im Prinzip kann ich den Einwand verstehen.  </w:t>
        </w:r>
      </w:ins>
      <w:ins w:id="241" w:author="Kai Nagel" w:date="2015-12-18T20:23:00Z">
        <w:r w:rsidR="005D69DC">
          <w:rPr>
            <w:rFonts w:ascii="Calibri" w:hAnsi="Calibri" w:cs="Calibri"/>
            <w:color w:val="453CCC"/>
            <w:sz w:val="30"/>
            <w:szCs w:val="30"/>
            <w:lang w:val="de-DE"/>
          </w:rPr>
          <w:t>Aber irgendwie dreht man sich da im Kreis: Kap.4 (</w:t>
        </w:r>
      </w:ins>
      <w:ins w:id="242" w:author="Kai Nagel" w:date="2015-12-18T20:24:00Z">
        <w:r w:rsidR="005D69DC">
          <w:rPr>
            <w:rFonts w:ascii="Calibri" w:hAnsi="Calibri" w:cs="Calibri"/>
            <w:color w:val="453CCC"/>
            <w:sz w:val="30"/>
            <w:szCs w:val="30"/>
            <w:lang w:val="de-DE"/>
          </w:rPr>
          <w:t xml:space="preserve">„More about configuring MATSim“) </w:t>
        </w:r>
      </w:ins>
      <w:ins w:id="243" w:author="Kai Nagel" w:date="2015-12-18T20:28:00Z">
        <w:r w:rsidR="005D69DC">
          <w:rPr>
            <w:rFonts w:ascii="Calibri" w:hAnsi="Calibri" w:cs="Calibri"/>
            <w:color w:val="453CCC"/>
            <w:sz w:val="30"/>
            <w:szCs w:val="30"/>
            <w:lang w:val="de-DE"/>
          </w:rPr>
          <w:t xml:space="preserve">geht eher inhaltlich vor, und dann ist es nicht richtig, während „extending MATSim“ einfach nur auflistet, und da will man eine inhaltliche Sortierung (siehe unten).  </w:t>
        </w:r>
        <w:r w:rsidR="005D69DC" w:rsidRPr="005D69DC">
          <w:rPr>
            <w:rFonts w:ascii="Calibri" w:hAnsi="Calibri" w:cs="Calibri"/>
            <w:color w:val="453CCC"/>
            <w:sz w:val="30"/>
            <w:szCs w:val="30"/>
            <w:highlight w:val="yellow"/>
            <w:lang w:val="de-DE"/>
            <w:rPrChange w:id="244" w:author="Kai Nagel" w:date="2015-12-18T20:30:00Z">
              <w:rPr>
                <w:rFonts w:ascii="Calibri" w:hAnsi="Calibri" w:cs="Calibri"/>
                <w:color w:val="453CCC"/>
                <w:sz w:val="30"/>
                <w:szCs w:val="30"/>
                <w:lang w:val="de-DE"/>
              </w:rPr>
            </w:rPrChange>
          </w:rPr>
          <w:t>Wir k</w:t>
        </w:r>
      </w:ins>
      <w:ins w:id="245" w:author="Kai Nagel" w:date="2015-12-18T20:29:00Z">
        <w:r w:rsidR="005D69DC" w:rsidRPr="005D69DC">
          <w:rPr>
            <w:rFonts w:ascii="Calibri" w:hAnsi="Calibri" w:cs="Calibri"/>
            <w:color w:val="453CCC"/>
            <w:sz w:val="30"/>
            <w:szCs w:val="30"/>
            <w:highlight w:val="yellow"/>
            <w:lang w:val="de-DE"/>
            <w:rPrChange w:id="246" w:author="Kai Nagel" w:date="2015-12-18T20:30:00Z">
              <w:rPr>
                <w:rFonts w:ascii="Calibri" w:hAnsi="Calibri" w:cs="Calibri"/>
                <w:color w:val="453CCC"/>
                <w:sz w:val="30"/>
                <w:szCs w:val="30"/>
                <w:lang w:val="de-DE"/>
              </w:rPr>
            </w:rPrChange>
          </w:rPr>
          <w:t>önnten darüber nachdenken, in 4.2 die jeweiligen config sections (network, population, controler, events, ...) vollständig oder wenigstens vollst</w:t>
        </w:r>
      </w:ins>
      <w:ins w:id="247" w:author="Kai Nagel" w:date="2015-12-18T20:30:00Z">
        <w:r w:rsidR="005D69DC" w:rsidRPr="005D69DC">
          <w:rPr>
            <w:rFonts w:ascii="Calibri" w:hAnsi="Calibri" w:cs="Calibri"/>
            <w:color w:val="453CCC"/>
            <w:sz w:val="30"/>
            <w:szCs w:val="30"/>
            <w:highlight w:val="yellow"/>
            <w:lang w:val="de-DE"/>
            <w:rPrChange w:id="248" w:author="Kai Nagel" w:date="2015-12-18T20:30:00Z">
              <w:rPr>
                <w:rFonts w:ascii="Calibri" w:hAnsi="Calibri" w:cs="Calibri"/>
                <w:color w:val="453CCC"/>
                <w:sz w:val="30"/>
                <w:szCs w:val="30"/>
                <w:lang w:val="de-DE"/>
              </w:rPr>
            </w:rPrChange>
          </w:rPr>
          <w:t>ändiger anzugeben.  MZ war immer dagegen, aber vielleicht war er hier zu radikal.</w:t>
        </w:r>
      </w:ins>
      <w:ins w:id="249" w:author="Kai Nagel" w:date="2015-12-18T20:24:00Z">
        <w:r w:rsidR="005D69DC">
          <w:rPr>
            <w:rFonts w:ascii="Calibri" w:hAnsi="Calibri" w:cs="Calibri"/>
            <w:color w:val="453CCC"/>
            <w:sz w:val="30"/>
            <w:szCs w:val="30"/>
            <w:lang w:val="de-DE"/>
          </w:rPr>
          <w:t xml:space="preserve"> </w:t>
        </w:r>
      </w:ins>
    </w:p>
    <w:p w14:paraId="3D0572BD" w14:textId="77777777" w:rsidR="00644A10" w:rsidRDefault="00644A10" w:rsidP="00644A10">
      <w:pPr>
        <w:widowControl w:val="0"/>
        <w:autoSpaceDE w:val="0"/>
        <w:autoSpaceDN w:val="0"/>
        <w:adjustRightInd w:val="0"/>
        <w:spacing w:after="0"/>
        <w:rPr>
          <w:ins w:id="250" w:author="Kai Nagel" w:date="2015-12-18T20:21:00Z"/>
          <w:rFonts w:ascii="Calibri" w:hAnsi="Calibri" w:cs="Calibri"/>
          <w:color w:val="453CCC"/>
          <w:sz w:val="30"/>
          <w:szCs w:val="30"/>
          <w:lang w:val="de-DE"/>
        </w:rPr>
      </w:pPr>
      <w:r w:rsidRPr="00F94619">
        <w:rPr>
          <w:rFonts w:ascii="Calibri" w:hAnsi="Calibri" w:cs="Calibri"/>
          <w:color w:val="453CCC"/>
          <w:sz w:val="30"/>
          <w:szCs w:val="30"/>
          <w:lang w:val="de-DE"/>
          <w:rPrChange w:id="25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5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253" w:author="Kai Nagel" w:date="2015-12-18T17:18:00Z">
            <w:rPr>
              <w:rFonts w:ascii="Calibri" w:hAnsi="Calibri" w:cs="Calibri"/>
              <w:color w:val="453CCC"/>
              <w:sz w:val="30"/>
              <w:szCs w:val="30"/>
              <w:u w:val="single"/>
            </w:rPr>
          </w:rPrChange>
        </w:rPr>
        <w:t xml:space="preserve">Seite 21 </w:t>
      </w:r>
      <w:r w:rsidRPr="00F94619">
        <w:rPr>
          <w:rFonts w:ascii="Wingdings" w:hAnsi="Wingdings" w:cs="Wingdings"/>
          <w:color w:val="453CCC"/>
          <w:sz w:val="30"/>
          <w:szCs w:val="30"/>
          <w:u w:val="single"/>
          <w:lang w:val="de-DE"/>
          <w:rPrChange w:id="254"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255" w:author="Kai Nagel" w:date="2015-12-18T17:18:00Z">
            <w:rPr>
              <w:rFonts w:ascii="Calibri" w:hAnsi="Calibri" w:cs="Calibri"/>
              <w:color w:val="453CCC"/>
              <w:sz w:val="30"/>
              <w:szCs w:val="30"/>
            </w:rPr>
          </w:rPrChange>
        </w:rPr>
        <w:t xml:space="preserve"> Units, Conventions and Coordinate Systems, wären mMn schon etwas weiter vorne sinnvoller, bzw. schon vor dem network-File, dann würde man sich dort den Text zu den verschiedenen Attributen sparen.</w:t>
      </w:r>
    </w:p>
    <w:p w14:paraId="298F8419" w14:textId="467F1CD0" w:rsidR="00932632" w:rsidRDefault="00932632" w:rsidP="00644A10">
      <w:pPr>
        <w:widowControl w:val="0"/>
        <w:autoSpaceDE w:val="0"/>
        <w:autoSpaceDN w:val="0"/>
        <w:adjustRightInd w:val="0"/>
        <w:spacing w:after="0"/>
        <w:rPr>
          <w:rFonts w:ascii="Calibri" w:hAnsi="Calibri" w:cs="Calibri"/>
          <w:color w:val="453CCC"/>
          <w:sz w:val="30"/>
          <w:szCs w:val="30"/>
          <w:lang w:val="de-DE"/>
        </w:rPr>
      </w:pPr>
      <w:ins w:id="256" w:author="Kai Nagel" w:date="2015-12-18T20:21:00Z">
        <w:r>
          <w:rPr>
            <w:rFonts w:ascii="Calibri" w:hAnsi="Calibri" w:cs="Calibri"/>
            <w:color w:val="453CCC"/>
            <w:sz w:val="30"/>
            <w:szCs w:val="30"/>
            <w:lang w:val="de-DE"/>
          </w:rPr>
          <w:t>Das habe ich probehalber gemacht, s.o.</w:t>
        </w:r>
      </w:ins>
    </w:p>
    <w:p w14:paraId="46CBC691" w14:textId="77777777" w:rsidR="007D3CF3" w:rsidRDefault="007D3CF3" w:rsidP="00644A10">
      <w:pPr>
        <w:widowControl w:val="0"/>
        <w:autoSpaceDE w:val="0"/>
        <w:autoSpaceDN w:val="0"/>
        <w:adjustRightInd w:val="0"/>
        <w:spacing w:after="0"/>
        <w:rPr>
          <w:rFonts w:ascii="Calibri" w:hAnsi="Calibri" w:cs="Calibri"/>
          <w:color w:val="453CCC"/>
          <w:sz w:val="30"/>
          <w:szCs w:val="30"/>
          <w:lang w:val="de-DE"/>
        </w:rPr>
      </w:pPr>
    </w:p>
    <w:p w14:paraId="5AFA066F" w14:textId="31316862" w:rsidR="007D3CF3" w:rsidRDefault="00101010" w:rsidP="00644A10">
      <w:pPr>
        <w:widowControl w:val="0"/>
        <w:autoSpaceDE w:val="0"/>
        <w:autoSpaceDN w:val="0"/>
        <w:adjustRightInd w:val="0"/>
        <w:spacing w:after="0"/>
        <w:rPr>
          <w:rFonts w:ascii="Calibri" w:hAnsi="Calibri" w:cs="Calibri"/>
          <w:color w:val="453CCC"/>
          <w:sz w:val="30"/>
          <w:szCs w:val="30"/>
          <w:lang w:val="de-DE"/>
        </w:rPr>
      </w:pPr>
      <w:r>
        <w:rPr>
          <w:rFonts w:ascii="Calibri" w:hAnsi="Calibri" w:cs="Calibri"/>
          <w:color w:val="00B050"/>
          <w:sz w:val="30"/>
          <w:szCs w:val="30"/>
          <w:lang w:val="de-DE"/>
        </w:rPr>
        <w:t>Ah</w:t>
      </w:r>
      <w:bookmarkStart w:id="257" w:name="_GoBack"/>
      <w:bookmarkEnd w:id="257"/>
      <w:r>
        <w:rPr>
          <w:rFonts w:ascii="Calibri" w:hAnsi="Calibri" w:cs="Calibri"/>
          <w:color w:val="00B050"/>
          <w:sz w:val="30"/>
          <w:szCs w:val="30"/>
          <w:lang w:val="de-DE"/>
        </w:rPr>
        <w:t>: Danke!</w:t>
      </w:r>
    </w:p>
    <w:p w14:paraId="128D8A29" w14:textId="77777777" w:rsidR="007D3CF3" w:rsidRPr="00F94619" w:rsidRDefault="007D3CF3" w:rsidP="00644A10">
      <w:pPr>
        <w:widowControl w:val="0"/>
        <w:autoSpaceDE w:val="0"/>
        <w:autoSpaceDN w:val="0"/>
        <w:adjustRightInd w:val="0"/>
        <w:spacing w:after="0"/>
        <w:rPr>
          <w:rFonts w:ascii="Calibri" w:hAnsi="Calibri" w:cs="Calibri"/>
          <w:color w:val="453CCC"/>
          <w:sz w:val="30"/>
          <w:szCs w:val="30"/>
          <w:lang w:val="de-DE"/>
          <w:rPrChange w:id="258" w:author="Kai Nagel" w:date="2015-12-18T17:18:00Z">
            <w:rPr>
              <w:rFonts w:ascii="Calibri" w:hAnsi="Calibri" w:cs="Calibri"/>
              <w:color w:val="453CCC"/>
              <w:sz w:val="30"/>
              <w:szCs w:val="30"/>
            </w:rPr>
          </w:rPrChange>
        </w:rPr>
      </w:pPr>
    </w:p>
    <w:p w14:paraId="150F98AD" w14:textId="77777777" w:rsidR="00644A10" w:rsidRDefault="00644A10" w:rsidP="00644A10">
      <w:pPr>
        <w:widowControl w:val="0"/>
        <w:autoSpaceDE w:val="0"/>
        <w:autoSpaceDN w:val="0"/>
        <w:adjustRightInd w:val="0"/>
        <w:spacing w:after="0"/>
        <w:rPr>
          <w:ins w:id="259" w:author="Kai Nagel" w:date="2015-12-18T20:32:00Z"/>
          <w:rFonts w:ascii="Calibri" w:hAnsi="Calibri" w:cs="Calibri"/>
          <w:color w:val="453CCC"/>
          <w:sz w:val="30"/>
          <w:szCs w:val="30"/>
          <w:lang w:val="de-DE"/>
        </w:rPr>
      </w:pPr>
      <w:r w:rsidRPr="00F94619">
        <w:rPr>
          <w:rFonts w:ascii="Calibri" w:hAnsi="Calibri" w:cs="Calibri"/>
          <w:color w:val="453CCC"/>
          <w:sz w:val="30"/>
          <w:szCs w:val="30"/>
          <w:lang w:val="de-DE"/>
          <w:rPrChange w:id="260"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61"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262" w:author="Kai Nagel" w:date="2015-12-18T17:18:00Z">
            <w:rPr>
              <w:rFonts w:ascii="Calibri" w:hAnsi="Calibri" w:cs="Calibri"/>
              <w:color w:val="453CCC"/>
              <w:sz w:val="30"/>
              <w:szCs w:val="30"/>
              <w:u w:val="single"/>
            </w:rPr>
          </w:rPrChange>
        </w:rPr>
        <w:t xml:space="preserve">Seite 22 </w:t>
      </w:r>
      <w:r w:rsidRPr="00F94619">
        <w:rPr>
          <w:rFonts w:ascii="Wingdings" w:hAnsi="Wingdings" w:cs="Wingdings"/>
          <w:color w:val="453CCC"/>
          <w:sz w:val="30"/>
          <w:szCs w:val="30"/>
          <w:u w:val="single"/>
          <w:lang w:val="de-DE"/>
          <w:rPrChange w:id="263"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264" w:author="Kai Nagel" w:date="2015-12-18T17:18:00Z">
            <w:rPr>
              <w:rFonts w:ascii="Calibri" w:hAnsi="Calibri" w:cs="Calibri"/>
              <w:color w:val="453CCC"/>
              <w:sz w:val="30"/>
              <w:szCs w:val="30"/>
            </w:rPr>
          </w:rPrChange>
        </w:rPr>
        <w:t xml:space="preserve"> For some operations, MATSim must know the coordinate system… Für den Leser ist es zwar nett zu wissen, dass man für manche Opterationen das Koordinatensystem vorgeben muss – hier wäre es aber sinnvoll, wenn es nur wenige sind – diese Operationen auch aufzulisten.</w:t>
      </w:r>
    </w:p>
    <w:p w14:paraId="4E019038" w14:textId="4D96A2B6" w:rsidR="005D69DC" w:rsidRPr="00F94619" w:rsidRDefault="005D69DC" w:rsidP="00644A10">
      <w:pPr>
        <w:widowControl w:val="0"/>
        <w:autoSpaceDE w:val="0"/>
        <w:autoSpaceDN w:val="0"/>
        <w:adjustRightInd w:val="0"/>
        <w:spacing w:after="0"/>
        <w:rPr>
          <w:rFonts w:ascii="Calibri" w:hAnsi="Calibri" w:cs="Calibri"/>
          <w:color w:val="453CCC"/>
          <w:sz w:val="30"/>
          <w:szCs w:val="30"/>
          <w:lang w:val="de-DE"/>
          <w:rPrChange w:id="265" w:author="Kai Nagel" w:date="2015-12-18T17:18:00Z">
            <w:rPr>
              <w:rFonts w:ascii="Calibri" w:hAnsi="Calibri" w:cs="Calibri"/>
              <w:color w:val="453CCC"/>
              <w:sz w:val="30"/>
              <w:szCs w:val="30"/>
            </w:rPr>
          </w:rPrChange>
        </w:rPr>
      </w:pPr>
      <w:ins w:id="266" w:author="Kai Nagel" w:date="2015-12-18T20:32:00Z">
        <w:r>
          <w:rPr>
            <w:rFonts w:ascii="Calibri" w:hAnsi="Calibri" w:cs="Calibri"/>
            <w:color w:val="453CCC"/>
            <w:sz w:val="30"/>
            <w:szCs w:val="30"/>
            <w:lang w:val="de-DE"/>
          </w:rPr>
          <w:t>Hm, EPSG codes sind fünfstellig, also gibt es wohl mehr als 10</w:t>
        </w:r>
      </w:ins>
      <w:ins w:id="267" w:author="Kai Nagel" w:date="2015-12-18T20:37:00Z">
        <w:r w:rsidR="000E0E97">
          <w:rPr>
            <w:rFonts w:ascii="Calibri" w:hAnsi="Calibri" w:cs="Calibri"/>
            <w:color w:val="453CCC"/>
            <w:sz w:val="30"/>
            <w:szCs w:val="30"/>
            <w:lang w:val="de-DE"/>
          </w:rPr>
          <w:t>’</w:t>
        </w:r>
      </w:ins>
      <w:ins w:id="268" w:author="Kai Nagel" w:date="2015-12-18T20:32:00Z">
        <w:r>
          <w:rPr>
            <w:rFonts w:ascii="Calibri" w:hAnsi="Calibri" w:cs="Calibri"/>
            <w:color w:val="453CCC"/>
            <w:sz w:val="30"/>
            <w:szCs w:val="30"/>
            <w:lang w:val="de-DE"/>
          </w:rPr>
          <w:t xml:space="preserve">000 verschiedene Systeme.  EIN Beispiel steht ja dort, </w:t>
        </w:r>
      </w:ins>
      <w:ins w:id="269" w:author="Kai Nagel" w:date="2015-12-18T20:33:00Z">
        <w:r>
          <w:rPr>
            <w:rFonts w:ascii="Calibri" w:hAnsi="Calibri" w:cs="Calibri"/>
            <w:color w:val="453CCC"/>
            <w:sz w:val="30"/>
            <w:szCs w:val="30"/>
            <w:lang w:val="de-DE"/>
          </w:rPr>
          <w:t>„WGS</w:t>
        </w:r>
      </w:ins>
      <w:ins w:id="270" w:author="Kai Nagel" w:date="2015-12-18T20:43:00Z">
        <w:r w:rsidR="000E0E97">
          <w:rPr>
            <w:rFonts w:ascii="Calibri" w:hAnsi="Calibri" w:cs="Calibri"/>
            <w:color w:val="453CCC"/>
            <w:sz w:val="30"/>
            <w:szCs w:val="30"/>
            <w:lang w:val="de-DE"/>
          </w:rPr>
          <w:t xml:space="preserve"> </w:t>
        </w:r>
      </w:ins>
      <w:ins w:id="271" w:author="Kai Nagel" w:date="2015-12-18T20:33:00Z">
        <w:r w:rsidR="00CE2545">
          <w:rPr>
            <w:rFonts w:ascii="Calibri" w:hAnsi="Calibri" w:cs="Calibri"/>
            <w:color w:val="453CCC"/>
            <w:sz w:val="30"/>
            <w:szCs w:val="30"/>
            <w:lang w:val="de-DE"/>
          </w:rPr>
          <w:t>84 / UTM zone 8</w:t>
        </w:r>
        <w:r>
          <w:rPr>
            <w:rFonts w:ascii="Calibri" w:hAnsi="Calibri" w:cs="Calibri"/>
            <w:color w:val="453CCC"/>
            <w:sz w:val="30"/>
            <w:szCs w:val="30"/>
            <w:lang w:val="de-DE"/>
          </w:rPr>
          <w:t>N“</w:t>
        </w:r>
      </w:ins>
      <w:ins w:id="272" w:author="Kai Nagel" w:date="2015-12-18T20:43:00Z">
        <w:r w:rsidR="000E0E97">
          <w:rPr>
            <w:rFonts w:ascii="Calibri" w:hAnsi="Calibri" w:cs="Calibri"/>
            <w:color w:val="453CCC"/>
            <w:sz w:val="30"/>
            <w:szCs w:val="30"/>
            <w:lang w:val="de-DE"/>
          </w:rPr>
          <w:t>.  Leider funktioniert diese angegebene Webseite (</w:t>
        </w:r>
        <w:r w:rsidR="000E0E97">
          <w:rPr>
            <w:rFonts w:ascii="Calibri" w:hAnsi="Calibri" w:cs="Calibri"/>
            <w:color w:val="453CCC"/>
            <w:sz w:val="30"/>
            <w:szCs w:val="30"/>
            <w:lang w:val="de-DE"/>
          </w:rPr>
          <w:fldChar w:fldCharType="begin"/>
        </w:r>
        <w:r w:rsidR="000E0E97">
          <w:rPr>
            <w:rFonts w:ascii="Calibri" w:hAnsi="Calibri" w:cs="Calibri"/>
            <w:color w:val="453CCC"/>
            <w:sz w:val="30"/>
            <w:szCs w:val="30"/>
            <w:lang w:val="de-DE"/>
          </w:rPr>
          <w:instrText xml:space="preserve"> HYPERLINK "http://www.spatialreference.org)" </w:instrText>
        </w:r>
        <w:r w:rsidR="000E0E97">
          <w:rPr>
            <w:rFonts w:ascii="Calibri" w:hAnsi="Calibri" w:cs="Calibri"/>
            <w:color w:val="453CCC"/>
            <w:sz w:val="30"/>
            <w:szCs w:val="30"/>
            <w:lang w:val="de-DE"/>
          </w:rPr>
          <w:fldChar w:fldCharType="separate"/>
        </w:r>
        <w:r w:rsidR="000E0E97" w:rsidRPr="00094F05">
          <w:rPr>
            <w:rStyle w:val="Hyperlink"/>
            <w:rFonts w:ascii="Calibri" w:hAnsi="Calibri" w:cs="Calibri"/>
            <w:sz w:val="30"/>
            <w:szCs w:val="30"/>
            <w:lang w:val="de-DE"/>
          </w:rPr>
          <w:t>www.spatialreference.org)</w:t>
        </w:r>
        <w:r w:rsidR="000E0E97">
          <w:rPr>
            <w:rFonts w:ascii="Calibri" w:hAnsi="Calibri" w:cs="Calibri"/>
            <w:color w:val="453CCC"/>
            <w:sz w:val="30"/>
            <w:szCs w:val="30"/>
            <w:lang w:val="de-DE"/>
          </w:rPr>
          <w:fldChar w:fldCharType="end"/>
        </w:r>
        <w:r w:rsidR="000E0E97">
          <w:rPr>
            <w:rFonts w:ascii="Calibri" w:hAnsi="Calibri" w:cs="Calibri"/>
            <w:color w:val="453CCC"/>
            <w:sz w:val="30"/>
            <w:szCs w:val="30"/>
            <w:lang w:val="de-DE"/>
          </w:rPr>
          <w:t xml:space="preserve"> nicht sehr gut</w:t>
        </w:r>
        <w:r w:rsidR="00CE2545">
          <w:rPr>
            <w:rFonts w:ascii="Calibri" w:hAnsi="Calibri" w:cs="Calibri"/>
            <w:color w:val="453CCC"/>
            <w:sz w:val="30"/>
            <w:szCs w:val="30"/>
            <w:lang w:val="de-DE"/>
          </w:rPr>
          <w:t>; ich habe gerade einige Minuten gesessen, bis ich f</w:t>
        </w:r>
      </w:ins>
      <w:ins w:id="273" w:author="Kai Nagel" w:date="2015-12-18T20:44:00Z">
        <w:r w:rsidR="00CE2545">
          <w:rPr>
            <w:rFonts w:ascii="Calibri" w:hAnsi="Calibri" w:cs="Calibri"/>
            <w:color w:val="453CCC"/>
            <w:sz w:val="30"/>
            <w:szCs w:val="30"/>
            <w:lang w:val="de-DE"/>
          </w:rPr>
          <w:t>ür UTM zone 8N tatsächlich den epsg code hatte.  Bis vor ½ Jahr habe ich mir hier allerdings gar nicht ausgekannt; inzwischen weiß ich so viel, dass ich es meistens hinkriege.  Aber „übliche“ Koordinatensystem anzugeben w</w:t>
        </w:r>
      </w:ins>
      <w:ins w:id="274" w:author="Kai Nagel" w:date="2015-12-18T20:45:00Z">
        <w:r w:rsidR="00CE2545">
          <w:rPr>
            <w:rFonts w:ascii="Calibri" w:hAnsi="Calibri" w:cs="Calibri"/>
            <w:color w:val="453CCC"/>
            <w:sz w:val="30"/>
            <w:szCs w:val="30"/>
            <w:lang w:val="de-DE"/>
          </w:rPr>
          <w:t xml:space="preserve">ürde ich mir nicht zutrauen.  </w:t>
        </w:r>
        <w:r w:rsidR="00CE2545" w:rsidRPr="00CE2545">
          <w:rPr>
            <w:rFonts w:ascii="Calibri" w:hAnsi="Calibri" w:cs="Calibri"/>
            <w:color w:val="453CCC"/>
            <w:sz w:val="30"/>
            <w:szCs w:val="30"/>
            <w:highlight w:val="yellow"/>
            <w:lang w:val="de-DE"/>
            <w:rPrChange w:id="275" w:author="Kai Nagel" w:date="2015-12-18T20:45:00Z">
              <w:rPr>
                <w:rFonts w:ascii="Calibri" w:hAnsi="Calibri" w:cs="Calibri"/>
                <w:color w:val="453CCC"/>
                <w:sz w:val="30"/>
                <w:szCs w:val="30"/>
                <w:lang w:val="de-DE"/>
              </w:rPr>
            </w:rPrChange>
          </w:rPr>
          <w:t>Kann das jemand?</w:t>
        </w:r>
      </w:ins>
    </w:p>
    <w:p w14:paraId="1260DA6D" w14:textId="77777777" w:rsidR="00644A10" w:rsidRDefault="00644A10" w:rsidP="00644A10">
      <w:pPr>
        <w:widowControl w:val="0"/>
        <w:autoSpaceDE w:val="0"/>
        <w:autoSpaceDN w:val="0"/>
        <w:adjustRightInd w:val="0"/>
        <w:spacing w:after="0"/>
        <w:rPr>
          <w:ins w:id="276" w:author="Kai Nagel" w:date="2015-12-18T20:47:00Z"/>
          <w:rFonts w:ascii="Calibri" w:hAnsi="Calibri" w:cs="Calibri"/>
          <w:color w:val="453CCC"/>
          <w:sz w:val="30"/>
          <w:szCs w:val="30"/>
          <w:lang w:val="de-DE"/>
        </w:rPr>
      </w:pPr>
      <w:r w:rsidRPr="00F94619">
        <w:rPr>
          <w:rFonts w:ascii="Calibri" w:hAnsi="Calibri" w:cs="Calibri"/>
          <w:color w:val="453CCC"/>
          <w:sz w:val="30"/>
          <w:szCs w:val="30"/>
          <w:lang w:val="de-DE"/>
          <w:rPrChange w:id="27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7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79" w:author="Kai Nagel" w:date="2015-12-18T17:18:00Z">
            <w:rPr>
              <w:rFonts w:ascii="Calibri" w:hAnsi="Calibri" w:cs="Calibri"/>
              <w:color w:val="453CCC"/>
              <w:sz w:val="30"/>
              <w:szCs w:val="30"/>
            </w:rPr>
          </w:rPrChange>
        </w:rPr>
        <w:t xml:space="preserve">               Kapitel 5.5.1 Coordinate Systems </w:t>
      </w:r>
      <w:r w:rsidRPr="00F94619">
        <w:rPr>
          <w:rFonts w:ascii="Wingdings" w:hAnsi="Wingdings" w:cs="Wingdings"/>
          <w:color w:val="453CCC"/>
          <w:sz w:val="30"/>
          <w:szCs w:val="30"/>
          <w:lang w:val="de-DE"/>
          <w:rPrChange w:id="280"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281" w:author="Kai Nagel" w:date="2015-12-18T17:18:00Z">
            <w:rPr>
              <w:rFonts w:ascii="Calibri" w:hAnsi="Calibri" w:cs="Calibri"/>
              <w:color w:val="453CCC"/>
              <w:sz w:val="30"/>
              <w:szCs w:val="30"/>
            </w:rPr>
          </w:rPrChange>
        </w:rPr>
        <w:t xml:space="preserve"> wozu ein extra Kapitel?? Besser vorne bei 2.2.4.3 ergänzen – oder 2.2.4.3 weglassen und nur Kapitel 5.5.1 verwenden.</w:t>
      </w:r>
    </w:p>
    <w:p w14:paraId="26ED0619" w14:textId="02C56A66" w:rsidR="00CE2545" w:rsidRPr="00F94619" w:rsidRDefault="00CE2545" w:rsidP="00644A10">
      <w:pPr>
        <w:widowControl w:val="0"/>
        <w:autoSpaceDE w:val="0"/>
        <w:autoSpaceDN w:val="0"/>
        <w:adjustRightInd w:val="0"/>
        <w:spacing w:after="0"/>
        <w:rPr>
          <w:rFonts w:ascii="Calibri" w:hAnsi="Calibri" w:cs="Calibri"/>
          <w:color w:val="453CCC"/>
          <w:sz w:val="30"/>
          <w:szCs w:val="30"/>
          <w:lang w:val="de-DE"/>
          <w:rPrChange w:id="282" w:author="Kai Nagel" w:date="2015-12-18T17:18:00Z">
            <w:rPr>
              <w:rFonts w:ascii="Calibri" w:hAnsi="Calibri" w:cs="Calibri"/>
              <w:color w:val="453CCC"/>
              <w:sz w:val="30"/>
              <w:szCs w:val="30"/>
            </w:rPr>
          </w:rPrChange>
        </w:rPr>
      </w:pPr>
      <w:ins w:id="283" w:author="Kai Nagel" w:date="2015-12-18T20:47:00Z">
        <w:r>
          <w:rPr>
            <w:rFonts w:ascii="Calibri" w:hAnsi="Calibri" w:cs="Calibri"/>
            <w:color w:val="453CCC"/>
            <w:sz w:val="30"/>
            <w:szCs w:val="30"/>
            <w:lang w:val="de-DE"/>
          </w:rPr>
          <w:t xml:space="preserve">In Kap.5.5.1 geht es nur darum, wie man das von Java aus anspricht.  Habe das jetzt in der </w:t>
        </w:r>
      </w:ins>
      <w:ins w:id="284" w:author="Kai Nagel" w:date="2015-12-18T20:48:00Z">
        <w:r>
          <w:rPr>
            <w:rFonts w:ascii="Calibri" w:hAnsi="Calibri" w:cs="Calibri"/>
            <w:color w:val="453CCC"/>
            <w:sz w:val="30"/>
            <w:szCs w:val="30"/>
            <w:lang w:val="de-DE"/>
          </w:rPr>
          <w:t xml:space="preserve">Überschrift klargestellt, sowie Doppelungen mit 2.2.4.3 (neu 2.2.1.3) rausgeworfen.  </w:t>
        </w:r>
      </w:ins>
    </w:p>
    <w:p w14:paraId="28A83634" w14:textId="77777777" w:rsidR="00644A10" w:rsidRDefault="00644A10" w:rsidP="00644A10">
      <w:pPr>
        <w:widowControl w:val="0"/>
        <w:autoSpaceDE w:val="0"/>
        <w:autoSpaceDN w:val="0"/>
        <w:adjustRightInd w:val="0"/>
        <w:spacing w:after="0"/>
        <w:rPr>
          <w:ins w:id="285" w:author="Kai Nagel" w:date="2015-12-18T20:49:00Z"/>
          <w:rFonts w:ascii="Calibri" w:hAnsi="Calibri" w:cs="Calibri"/>
          <w:color w:val="453CCC"/>
          <w:sz w:val="30"/>
          <w:szCs w:val="30"/>
          <w:lang w:val="de-DE"/>
        </w:rPr>
      </w:pPr>
      <w:r w:rsidRPr="00F94619">
        <w:rPr>
          <w:rFonts w:ascii="Calibri" w:hAnsi="Calibri" w:cs="Calibri"/>
          <w:color w:val="453CCC"/>
          <w:sz w:val="30"/>
          <w:szCs w:val="30"/>
          <w:lang w:val="de-DE"/>
          <w:rPrChange w:id="28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8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288" w:author="Kai Nagel" w:date="2015-12-18T17:18:00Z">
            <w:rPr>
              <w:rFonts w:ascii="Calibri" w:hAnsi="Calibri" w:cs="Calibri"/>
              <w:color w:val="453CCC"/>
              <w:sz w:val="30"/>
              <w:szCs w:val="30"/>
              <w:u w:val="single"/>
            </w:rPr>
          </w:rPrChange>
        </w:rPr>
        <w:t xml:space="preserve">Seite 38 </w:t>
      </w:r>
      <w:r w:rsidRPr="00F94619">
        <w:rPr>
          <w:rFonts w:ascii="Wingdings" w:hAnsi="Wingdings" w:cs="Wingdings"/>
          <w:color w:val="453CCC"/>
          <w:sz w:val="30"/>
          <w:szCs w:val="30"/>
          <w:u w:val="single"/>
          <w:lang w:val="de-DE"/>
          <w:rPrChange w:id="289"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290" w:author="Kai Nagel" w:date="2015-12-18T17:18:00Z">
            <w:rPr>
              <w:rFonts w:ascii="Calibri" w:hAnsi="Calibri" w:cs="Calibri"/>
              <w:color w:val="453CCC"/>
              <w:sz w:val="30"/>
              <w:szCs w:val="30"/>
            </w:rPr>
          </w:rPrChange>
        </w:rPr>
        <w:t xml:space="preserve"> Zeilt „function forms (Section…), wäre schön diese Zeile noch auf Seite 38 zu bringen. (2 leere Seiten)</w:t>
      </w:r>
    </w:p>
    <w:p w14:paraId="6A8F8E6A" w14:textId="6E91D78A" w:rsidR="00CE2545" w:rsidRPr="00F94619" w:rsidRDefault="00CE2545" w:rsidP="00644A10">
      <w:pPr>
        <w:widowControl w:val="0"/>
        <w:autoSpaceDE w:val="0"/>
        <w:autoSpaceDN w:val="0"/>
        <w:adjustRightInd w:val="0"/>
        <w:spacing w:after="0"/>
        <w:rPr>
          <w:rFonts w:ascii="Calibri" w:hAnsi="Calibri" w:cs="Calibri"/>
          <w:color w:val="453CCC"/>
          <w:sz w:val="30"/>
          <w:szCs w:val="30"/>
          <w:lang w:val="de-DE"/>
          <w:rPrChange w:id="291" w:author="Kai Nagel" w:date="2015-12-18T17:18:00Z">
            <w:rPr>
              <w:rFonts w:ascii="Calibri" w:hAnsi="Calibri" w:cs="Calibri"/>
              <w:color w:val="453CCC"/>
              <w:sz w:val="30"/>
              <w:szCs w:val="30"/>
            </w:rPr>
          </w:rPrChange>
        </w:rPr>
      </w:pPr>
      <w:ins w:id="292" w:author="Kai Nagel" w:date="2015-12-18T20:49:00Z">
        <w:r>
          <w:rPr>
            <w:rFonts w:ascii="Calibri" w:hAnsi="Calibri" w:cs="Calibri"/>
            <w:color w:val="453CCC"/>
            <w:sz w:val="30"/>
            <w:szCs w:val="30"/>
            <w:lang w:val="de-DE"/>
          </w:rPr>
          <w:t>Kann nicht sagen, ob das derzeit noch so umbricht; meine Editier-Version ist anders formatiert.</w:t>
        </w:r>
      </w:ins>
    </w:p>
    <w:p w14:paraId="583441FB"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293"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294"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95"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296" w:author="Kai Nagel" w:date="2015-12-18T17:18:00Z">
            <w:rPr>
              <w:rFonts w:ascii="Calibri" w:hAnsi="Calibri" w:cs="Calibri"/>
              <w:color w:val="453CCC"/>
              <w:sz w:val="30"/>
              <w:szCs w:val="30"/>
            </w:rPr>
          </w:rPrChange>
        </w:rPr>
        <w:t>Kapitel II</w:t>
      </w:r>
    </w:p>
    <w:p w14:paraId="67D412E6" w14:textId="77777777" w:rsidR="00644A10" w:rsidRDefault="00644A10" w:rsidP="00644A10">
      <w:pPr>
        <w:widowControl w:val="0"/>
        <w:autoSpaceDE w:val="0"/>
        <w:autoSpaceDN w:val="0"/>
        <w:adjustRightInd w:val="0"/>
        <w:spacing w:after="0"/>
        <w:rPr>
          <w:ins w:id="297" w:author="Kai Nagel" w:date="2015-12-18T20:59:00Z"/>
          <w:rFonts w:ascii="Calibri" w:hAnsi="Calibri" w:cs="Calibri"/>
          <w:color w:val="453CCC"/>
          <w:sz w:val="30"/>
          <w:szCs w:val="30"/>
          <w:lang w:val="de-DE"/>
        </w:rPr>
      </w:pPr>
      <w:r w:rsidRPr="00F94619">
        <w:rPr>
          <w:rFonts w:ascii="Calibri" w:hAnsi="Calibri" w:cs="Calibri"/>
          <w:color w:val="453CCC"/>
          <w:sz w:val="30"/>
          <w:szCs w:val="30"/>
          <w:lang w:val="de-DE"/>
          <w:rPrChange w:id="298"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299"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00" w:author="Kai Nagel" w:date="2015-12-18T17:18:00Z">
            <w:rPr>
              <w:rFonts w:ascii="Calibri" w:hAnsi="Calibri" w:cs="Calibri"/>
              <w:color w:val="453CCC"/>
              <w:sz w:val="30"/>
              <w:szCs w:val="30"/>
            </w:rPr>
          </w:rPrChange>
        </w:rPr>
        <w:t xml:space="preserve">Hier werden vertiefte Details erläutert ohne die genaue Funktionsweise zu erklären. Using the MATSim main distribution bzw. contributions/extensions </w:t>
      </w:r>
      <w:r w:rsidRPr="00F94619">
        <w:rPr>
          <w:rFonts w:ascii="Wingdings" w:hAnsi="Wingdings" w:cs="Wingdings"/>
          <w:color w:val="453CCC"/>
          <w:sz w:val="30"/>
          <w:szCs w:val="30"/>
          <w:lang w:val="de-DE"/>
          <w:rPrChange w:id="301"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302" w:author="Kai Nagel" w:date="2015-12-18T17:18:00Z">
            <w:rPr>
              <w:rFonts w:ascii="Calibri" w:hAnsi="Calibri" w:cs="Calibri"/>
              <w:color w:val="453CCC"/>
              <w:sz w:val="30"/>
              <w:szCs w:val="30"/>
            </w:rPr>
          </w:rPrChange>
        </w:rPr>
        <w:t xml:space="preserve"> Hier fehlt mMn der Bezug zur Anwendung, es wird nur theoretisch erläutert, was alles möglich ist – das wie wäre hier auch interessant.</w:t>
      </w:r>
    </w:p>
    <w:p w14:paraId="08582EDB" w14:textId="27F86B53" w:rsidR="0055391A" w:rsidRPr="00F94619" w:rsidRDefault="0055391A" w:rsidP="00644A10">
      <w:pPr>
        <w:widowControl w:val="0"/>
        <w:autoSpaceDE w:val="0"/>
        <w:autoSpaceDN w:val="0"/>
        <w:adjustRightInd w:val="0"/>
        <w:spacing w:after="0"/>
        <w:rPr>
          <w:rFonts w:ascii="Calibri" w:hAnsi="Calibri" w:cs="Calibri"/>
          <w:color w:val="453CCC"/>
          <w:sz w:val="30"/>
          <w:szCs w:val="30"/>
          <w:lang w:val="de-DE"/>
          <w:rPrChange w:id="303" w:author="Kai Nagel" w:date="2015-12-18T17:18:00Z">
            <w:rPr>
              <w:rFonts w:ascii="Calibri" w:hAnsi="Calibri" w:cs="Calibri"/>
              <w:color w:val="453CCC"/>
              <w:sz w:val="30"/>
              <w:szCs w:val="30"/>
            </w:rPr>
          </w:rPrChange>
        </w:rPr>
      </w:pPr>
      <w:ins w:id="304" w:author="Kai Nagel" w:date="2015-12-18T20:59:00Z">
        <w:r>
          <w:rPr>
            <w:rFonts w:ascii="Calibri" w:hAnsi="Calibri" w:cs="Calibri"/>
            <w:color w:val="453CCC"/>
            <w:sz w:val="30"/>
            <w:szCs w:val="30"/>
            <w:lang w:val="de-DE"/>
          </w:rPr>
          <w:t>Ja.</w:t>
        </w:r>
      </w:ins>
    </w:p>
    <w:p w14:paraId="4DE5DDCA" w14:textId="77777777" w:rsidR="00644A10" w:rsidRDefault="00644A10" w:rsidP="00644A10">
      <w:pPr>
        <w:widowControl w:val="0"/>
        <w:autoSpaceDE w:val="0"/>
        <w:autoSpaceDN w:val="0"/>
        <w:adjustRightInd w:val="0"/>
        <w:spacing w:after="0"/>
        <w:rPr>
          <w:ins w:id="305" w:author="Kai Nagel" w:date="2015-12-18T20:52:00Z"/>
          <w:rFonts w:ascii="Calibri" w:hAnsi="Calibri" w:cs="Calibri"/>
          <w:color w:val="453CCC"/>
          <w:sz w:val="30"/>
          <w:szCs w:val="30"/>
          <w:lang w:val="de-DE"/>
        </w:rPr>
      </w:pPr>
      <w:r w:rsidRPr="00F94619">
        <w:rPr>
          <w:rFonts w:ascii="Calibri" w:hAnsi="Calibri" w:cs="Calibri"/>
          <w:color w:val="453CCC"/>
          <w:sz w:val="30"/>
          <w:szCs w:val="30"/>
          <w:lang w:val="de-DE"/>
          <w:rPrChange w:id="306"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07"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308" w:author="Kai Nagel" w:date="2015-12-18T17:18:00Z">
            <w:rPr>
              <w:rFonts w:ascii="Calibri" w:hAnsi="Calibri" w:cs="Calibri"/>
              <w:color w:val="453CCC"/>
              <w:sz w:val="30"/>
              <w:szCs w:val="30"/>
              <w:u w:val="single"/>
            </w:rPr>
          </w:rPrChange>
        </w:rPr>
        <w:t xml:space="preserve">Seite 64 </w:t>
      </w:r>
      <w:r w:rsidRPr="00F94619">
        <w:rPr>
          <w:rFonts w:ascii="Wingdings" w:hAnsi="Wingdings" w:cs="Wingdings"/>
          <w:color w:val="453CCC"/>
          <w:sz w:val="30"/>
          <w:szCs w:val="30"/>
          <w:u w:val="single"/>
          <w:lang w:val="de-DE"/>
          <w:rPrChange w:id="309"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310" w:author="Kai Nagel" w:date="2015-12-18T17:18:00Z">
            <w:rPr>
              <w:rFonts w:ascii="Calibri" w:hAnsi="Calibri" w:cs="Calibri"/>
              <w:color w:val="453CCC"/>
              <w:sz w:val="30"/>
              <w:szCs w:val="30"/>
            </w:rPr>
          </w:rPrChange>
        </w:rPr>
        <w:t xml:space="preserve"> Facilities </w:t>
      </w:r>
      <w:r w:rsidRPr="00F94619">
        <w:rPr>
          <w:rFonts w:ascii="Wingdings" w:hAnsi="Wingdings" w:cs="Wingdings"/>
          <w:color w:val="453CCC"/>
          <w:sz w:val="30"/>
          <w:szCs w:val="30"/>
          <w:lang w:val="de-DE"/>
          <w:rPrChange w:id="311"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312" w:author="Kai Nagel" w:date="2015-12-18T17:18:00Z">
            <w:rPr>
              <w:rFonts w:ascii="Calibri" w:hAnsi="Calibri" w:cs="Calibri"/>
              <w:color w:val="453CCC"/>
              <w:sz w:val="30"/>
              <w:szCs w:val="30"/>
            </w:rPr>
          </w:rPrChange>
        </w:rPr>
        <w:t xml:space="preserve"> Currently, this is only possible by using some class with a main method that can do that – diese Informateion steht ganz unten – sinnvoller wäre es den Java Code dieser Klasse anzugeben. MMn fehlt auch die Information über den Zusatznutzen bzw. die Funktionsweise von MATSim ohne Facilities </w:t>
      </w:r>
      <w:r w:rsidRPr="00F94619">
        <w:rPr>
          <w:rFonts w:ascii="Wingdings" w:hAnsi="Wingdings" w:cs="Wingdings"/>
          <w:color w:val="453CCC"/>
          <w:sz w:val="30"/>
          <w:szCs w:val="30"/>
          <w:lang w:val="de-DE"/>
          <w:rPrChange w:id="313" w:author="Kai Nagel" w:date="2015-12-18T17:18:00Z">
            <w:rPr>
              <w:rFonts w:ascii="Wingdings" w:hAnsi="Wingdings" w:cs="Wingdings"/>
              <w:color w:val="453CCC"/>
              <w:sz w:val="30"/>
              <w:szCs w:val="30"/>
            </w:rPr>
          </w:rPrChange>
        </w:rPr>
        <w:t></w:t>
      </w:r>
      <w:r w:rsidRPr="00F94619">
        <w:rPr>
          <w:rFonts w:ascii="Calibri" w:hAnsi="Calibri" w:cs="Calibri"/>
          <w:color w:val="453CCC"/>
          <w:sz w:val="30"/>
          <w:szCs w:val="30"/>
          <w:lang w:val="de-DE"/>
          <w:rPrChange w:id="314" w:author="Kai Nagel" w:date="2015-12-18T17:18:00Z">
            <w:rPr>
              <w:rFonts w:ascii="Calibri" w:hAnsi="Calibri" w:cs="Calibri"/>
              <w:color w:val="453CCC"/>
              <w:sz w:val="30"/>
              <w:szCs w:val="30"/>
            </w:rPr>
          </w:rPrChange>
        </w:rPr>
        <w:t xml:space="preserve"> Aktivitätsortwechsel ohne facility-file nicht möglich!?</w:t>
      </w:r>
    </w:p>
    <w:p w14:paraId="6C06AA63" w14:textId="4A921BDD" w:rsidR="00CE2545" w:rsidRDefault="00CE2545" w:rsidP="00644A10">
      <w:pPr>
        <w:widowControl w:val="0"/>
        <w:autoSpaceDE w:val="0"/>
        <w:autoSpaceDN w:val="0"/>
        <w:adjustRightInd w:val="0"/>
        <w:spacing w:after="0"/>
        <w:rPr>
          <w:rFonts w:ascii="Calibri" w:hAnsi="Calibri" w:cs="Calibri"/>
          <w:color w:val="453CCC"/>
          <w:sz w:val="30"/>
          <w:szCs w:val="30"/>
          <w:lang w:val="de-DE"/>
        </w:rPr>
      </w:pPr>
      <w:ins w:id="315" w:author="Kai Nagel" w:date="2015-12-18T20:52:00Z">
        <w:r>
          <w:rPr>
            <w:rFonts w:ascii="Calibri" w:hAnsi="Calibri" w:cs="Calibri"/>
            <w:color w:val="453CCC"/>
            <w:sz w:val="30"/>
            <w:szCs w:val="30"/>
            <w:lang w:val="de-DE"/>
          </w:rPr>
          <w:t>Für facilities f</w:t>
        </w:r>
      </w:ins>
      <w:ins w:id="316" w:author="Kai Nagel" w:date="2015-12-18T20:53:00Z">
        <w:r>
          <w:rPr>
            <w:rFonts w:ascii="Calibri" w:hAnsi="Calibri" w:cs="Calibri"/>
            <w:color w:val="453CCC"/>
            <w:sz w:val="30"/>
            <w:szCs w:val="30"/>
            <w:lang w:val="de-DE"/>
          </w:rPr>
          <w:t xml:space="preserve">ühle ich mich irgendwie nicht zuständig. </w:t>
        </w:r>
      </w:ins>
      <w:ins w:id="317" w:author="Kai Nagel" w:date="2015-12-18T20:57:00Z">
        <w:r w:rsidR="0055391A">
          <w:rPr>
            <w:rFonts w:ascii="Calibri" w:hAnsi="Calibri" w:cs="Calibri"/>
            <w:color w:val="453CCC"/>
            <w:sz w:val="30"/>
            <w:szCs w:val="30"/>
            <w:lang w:val="de-DE"/>
          </w:rPr>
          <w:t>Siehe auch oben (*).</w:t>
        </w:r>
      </w:ins>
      <w:ins w:id="318" w:author="Kai Nagel" w:date="2015-12-18T21:01:00Z">
        <w:r w:rsidR="0055391A">
          <w:rPr>
            <w:rFonts w:ascii="Calibri" w:hAnsi="Calibri" w:cs="Calibri"/>
            <w:color w:val="453CCC"/>
            <w:sz w:val="30"/>
            <w:szCs w:val="30"/>
            <w:lang w:val="de-DE"/>
          </w:rPr>
          <w:t xml:space="preserve">  Ich bin allerdings dagegen, Java Code im Buch anzugeben.  </w:t>
        </w:r>
      </w:ins>
      <w:ins w:id="319" w:author="Kai Nagel" w:date="2015-12-18T21:04:00Z">
        <w:r w:rsidR="006056FF" w:rsidRPr="006056FF">
          <w:rPr>
            <w:rFonts w:ascii="Calibri" w:hAnsi="Calibri" w:cs="Calibri"/>
            <w:color w:val="453CCC"/>
            <w:sz w:val="30"/>
            <w:szCs w:val="30"/>
            <w:highlight w:val="yellow"/>
            <w:lang w:val="de-DE"/>
            <w:rPrChange w:id="320" w:author="Kai Nagel" w:date="2015-12-18T21:04:00Z">
              <w:rPr>
                <w:rFonts w:ascii="Calibri" w:hAnsi="Calibri" w:cs="Calibri"/>
                <w:color w:val="453CCC"/>
                <w:sz w:val="30"/>
                <w:szCs w:val="30"/>
                <w:lang w:val="de-DE"/>
              </w:rPr>
            </w:rPrChange>
          </w:rPr>
          <w:t>Sehr gut</w:t>
        </w:r>
      </w:ins>
      <w:ins w:id="321" w:author="Kai Nagel" w:date="2015-12-18T21:01:00Z">
        <w:r w:rsidR="0055391A" w:rsidRPr="006056FF">
          <w:rPr>
            <w:rFonts w:ascii="Calibri" w:hAnsi="Calibri" w:cs="Calibri"/>
            <w:color w:val="453CCC"/>
            <w:sz w:val="30"/>
            <w:szCs w:val="30"/>
            <w:highlight w:val="yellow"/>
            <w:lang w:val="de-DE"/>
            <w:rPrChange w:id="322" w:author="Kai Nagel" w:date="2015-12-18T21:04:00Z">
              <w:rPr>
                <w:rFonts w:ascii="Calibri" w:hAnsi="Calibri" w:cs="Calibri"/>
                <w:color w:val="453CCC"/>
                <w:sz w:val="30"/>
                <w:szCs w:val="30"/>
                <w:lang w:val="de-DE"/>
              </w:rPr>
            </w:rPrChange>
          </w:rPr>
          <w:t xml:space="preserve"> w</w:t>
        </w:r>
      </w:ins>
      <w:ins w:id="323" w:author="Kai Nagel" w:date="2015-12-18T21:02:00Z">
        <w:r w:rsidR="0055391A" w:rsidRPr="006056FF">
          <w:rPr>
            <w:rFonts w:ascii="Calibri" w:hAnsi="Calibri" w:cs="Calibri"/>
            <w:color w:val="453CCC"/>
            <w:sz w:val="30"/>
            <w:szCs w:val="30"/>
            <w:highlight w:val="yellow"/>
            <w:lang w:val="de-DE"/>
            <w:rPrChange w:id="324" w:author="Kai Nagel" w:date="2015-12-18T21:04:00Z">
              <w:rPr>
                <w:rFonts w:ascii="Calibri" w:hAnsi="Calibri" w:cs="Calibri"/>
                <w:color w:val="453CCC"/>
                <w:sz w:val="30"/>
                <w:szCs w:val="30"/>
                <w:lang w:val="de-DE"/>
              </w:rPr>
            </w:rPrChange>
          </w:rPr>
          <w:t>äre ein Beispiel („RunMatsimWithFacilitiesExample“</w:t>
        </w:r>
        <w:r w:rsidR="006056FF" w:rsidRPr="006056FF">
          <w:rPr>
            <w:rFonts w:ascii="Calibri" w:hAnsi="Calibri" w:cs="Calibri"/>
            <w:color w:val="453CCC"/>
            <w:sz w:val="30"/>
            <w:szCs w:val="30"/>
            <w:highlight w:val="yellow"/>
            <w:lang w:val="de-DE"/>
            <w:rPrChange w:id="325" w:author="Kai Nagel" w:date="2015-12-18T21:04:00Z">
              <w:rPr>
                <w:rFonts w:ascii="Calibri" w:hAnsi="Calibri" w:cs="Calibri"/>
                <w:color w:val="453CCC"/>
                <w:sz w:val="30"/>
                <w:szCs w:val="30"/>
                <w:lang w:val="de-DE"/>
              </w:rPr>
            </w:rPrChange>
          </w:rPr>
          <w:t>) und ein Verweis darauf.</w:t>
        </w:r>
        <w:r w:rsidR="006056FF">
          <w:rPr>
            <w:rFonts w:ascii="Calibri" w:hAnsi="Calibri" w:cs="Calibri"/>
            <w:color w:val="453CCC"/>
            <w:sz w:val="30"/>
            <w:szCs w:val="30"/>
            <w:lang w:val="de-DE"/>
          </w:rPr>
          <w:t xml:space="preserve">  </w:t>
        </w:r>
      </w:ins>
      <w:ins w:id="326" w:author="Kai Nagel" w:date="2015-12-18T21:04:00Z">
        <w:r w:rsidR="006056FF">
          <w:rPr>
            <w:rFonts w:ascii="Calibri" w:hAnsi="Calibri" w:cs="Calibri"/>
            <w:color w:val="453CCC"/>
            <w:sz w:val="30"/>
            <w:szCs w:val="30"/>
            <w:lang w:val="de-DE"/>
          </w:rPr>
          <w:t>Aber irgendwer müsste das machen; ich habe das noch nie benutzt.</w:t>
        </w:r>
      </w:ins>
    </w:p>
    <w:p w14:paraId="01B9D221" w14:textId="77777777" w:rsidR="009075AF" w:rsidRDefault="009075AF" w:rsidP="00644A10">
      <w:pPr>
        <w:widowControl w:val="0"/>
        <w:autoSpaceDE w:val="0"/>
        <w:autoSpaceDN w:val="0"/>
        <w:adjustRightInd w:val="0"/>
        <w:spacing w:after="0"/>
        <w:rPr>
          <w:rFonts w:ascii="Calibri" w:hAnsi="Calibri" w:cs="Calibri"/>
          <w:color w:val="453CCC"/>
          <w:sz w:val="30"/>
          <w:szCs w:val="30"/>
          <w:lang w:val="de-DE"/>
        </w:rPr>
      </w:pPr>
    </w:p>
    <w:p w14:paraId="50BEF6E2" w14:textId="40F34EBD" w:rsidR="009075AF" w:rsidRDefault="00B10432" w:rsidP="00644A10">
      <w:pPr>
        <w:widowControl w:val="0"/>
        <w:autoSpaceDE w:val="0"/>
        <w:autoSpaceDN w:val="0"/>
        <w:adjustRightInd w:val="0"/>
        <w:spacing w:after="0"/>
        <w:rPr>
          <w:rFonts w:ascii="Calibri" w:hAnsi="Calibri" w:cs="Calibri"/>
          <w:color w:val="453CCC"/>
          <w:sz w:val="30"/>
          <w:szCs w:val="30"/>
          <w:lang w:val="de-DE"/>
        </w:rPr>
      </w:pPr>
      <w:r>
        <w:rPr>
          <w:rFonts w:ascii="Calibri" w:hAnsi="Calibri" w:cs="Calibri"/>
          <w:color w:val="00B050"/>
          <w:sz w:val="30"/>
          <w:szCs w:val="30"/>
          <w:lang w:val="de-DE"/>
        </w:rPr>
        <w:t>Ah: I</w:t>
      </w:r>
      <w:r w:rsidR="009075AF">
        <w:rPr>
          <w:rFonts w:ascii="Calibri" w:hAnsi="Calibri" w:cs="Calibri"/>
          <w:color w:val="00B050"/>
          <w:sz w:val="30"/>
          <w:szCs w:val="30"/>
          <w:lang w:val="de-DE"/>
        </w:rPr>
        <w:t>ch mache das im Januar. Todo gesetzt.</w:t>
      </w:r>
    </w:p>
    <w:p w14:paraId="49120D1A" w14:textId="77777777" w:rsidR="009075AF" w:rsidRPr="00F94619" w:rsidRDefault="009075AF" w:rsidP="00644A10">
      <w:pPr>
        <w:widowControl w:val="0"/>
        <w:autoSpaceDE w:val="0"/>
        <w:autoSpaceDN w:val="0"/>
        <w:adjustRightInd w:val="0"/>
        <w:spacing w:after="0"/>
        <w:rPr>
          <w:rFonts w:ascii="Calibri" w:hAnsi="Calibri" w:cs="Calibri"/>
          <w:color w:val="453CCC"/>
          <w:sz w:val="30"/>
          <w:szCs w:val="30"/>
          <w:lang w:val="de-DE"/>
          <w:rPrChange w:id="327" w:author="Kai Nagel" w:date="2015-12-18T17:18:00Z">
            <w:rPr>
              <w:rFonts w:ascii="Calibri" w:hAnsi="Calibri" w:cs="Calibri"/>
              <w:color w:val="453CCC"/>
              <w:sz w:val="30"/>
              <w:szCs w:val="30"/>
            </w:rPr>
          </w:rPrChange>
        </w:rPr>
      </w:pPr>
    </w:p>
    <w:p w14:paraId="067A7F3B" w14:textId="77777777" w:rsidR="00644A10" w:rsidRDefault="00644A10" w:rsidP="00644A10">
      <w:pPr>
        <w:widowControl w:val="0"/>
        <w:autoSpaceDE w:val="0"/>
        <w:autoSpaceDN w:val="0"/>
        <w:adjustRightInd w:val="0"/>
        <w:spacing w:after="0"/>
        <w:rPr>
          <w:ins w:id="328" w:author="Kai Nagel" w:date="2015-12-18T20:59:00Z"/>
          <w:rFonts w:ascii="Calibri" w:hAnsi="Calibri" w:cs="Calibri"/>
          <w:color w:val="453CCC"/>
          <w:sz w:val="30"/>
          <w:szCs w:val="30"/>
          <w:lang w:val="de-DE"/>
        </w:rPr>
      </w:pPr>
      <w:r w:rsidRPr="00F94619">
        <w:rPr>
          <w:rFonts w:ascii="Calibri" w:hAnsi="Calibri" w:cs="Calibri"/>
          <w:color w:val="453CCC"/>
          <w:sz w:val="30"/>
          <w:szCs w:val="30"/>
          <w:lang w:val="de-DE"/>
          <w:rPrChange w:id="32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3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u w:val="single"/>
          <w:lang w:val="de-DE"/>
          <w:rPrChange w:id="331" w:author="Kai Nagel" w:date="2015-12-18T17:18:00Z">
            <w:rPr>
              <w:rFonts w:ascii="Calibri" w:hAnsi="Calibri" w:cs="Calibri"/>
              <w:color w:val="453CCC"/>
              <w:sz w:val="30"/>
              <w:szCs w:val="30"/>
              <w:u w:val="single"/>
            </w:rPr>
          </w:rPrChange>
        </w:rPr>
        <w:t xml:space="preserve">Seite 71 ff </w:t>
      </w:r>
      <w:r w:rsidRPr="00F94619">
        <w:rPr>
          <w:rFonts w:ascii="Wingdings" w:hAnsi="Wingdings" w:cs="Wingdings"/>
          <w:color w:val="453CCC"/>
          <w:sz w:val="30"/>
          <w:szCs w:val="30"/>
          <w:u w:val="single"/>
          <w:lang w:val="de-DE"/>
          <w:rPrChange w:id="332" w:author="Kai Nagel" w:date="2015-12-18T17:18:00Z">
            <w:rPr>
              <w:rFonts w:ascii="Wingdings" w:hAnsi="Wingdings" w:cs="Wingdings"/>
              <w:color w:val="453CCC"/>
              <w:sz w:val="30"/>
              <w:szCs w:val="30"/>
              <w:u w:val="single"/>
            </w:rPr>
          </w:rPrChange>
        </w:rPr>
        <w:t></w:t>
      </w:r>
      <w:r w:rsidRPr="00F94619">
        <w:rPr>
          <w:rFonts w:ascii="Calibri" w:hAnsi="Calibri" w:cs="Calibri"/>
          <w:color w:val="453CCC"/>
          <w:sz w:val="30"/>
          <w:szCs w:val="30"/>
          <w:lang w:val="de-DE"/>
          <w:rPrChange w:id="333" w:author="Kai Nagel" w:date="2015-12-18T17:18:00Z">
            <w:rPr>
              <w:rFonts w:ascii="Calibri" w:hAnsi="Calibri" w:cs="Calibri"/>
              <w:color w:val="453CCC"/>
              <w:sz w:val="30"/>
              <w:szCs w:val="30"/>
            </w:rPr>
          </w:rPrChange>
        </w:rPr>
        <w:t>Von 9 – 17 sind alles Contributions. Ich habe diese nicht im Detail durchgelesen. Mir scheint nur die Reihenfolge nicht besonders überlegt. Vielleicht könnte man hier nach PKW-Verkehr, ÖV, Emissionen etc. gliedern? Was mir auch aufgefallen ist, die Kapitel zu den Contributions sind sehr unterschiedlich lang in ihrer Ausführung. (zwischen 2-3 und 16 Seiten)</w:t>
      </w:r>
    </w:p>
    <w:p w14:paraId="003A099A" w14:textId="5B02BF34" w:rsidR="0055391A" w:rsidRPr="00F94619" w:rsidRDefault="0055391A" w:rsidP="00644A10">
      <w:pPr>
        <w:widowControl w:val="0"/>
        <w:autoSpaceDE w:val="0"/>
        <w:autoSpaceDN w:val="0"/>
        <w:adjustRightInd w:val="0"/>
        <w:spacing w:after="0"/>
        <w:rPr>
          <w:rFonts w:ascii="Calibri" w:hAnsi="Calibri" w:cs="Calibri"/>
          <w:color w:val="453CCC"/>
          <w:sz w:val="30"/>
          <w:szCs w:val="30"/>
          <w:lang w:val="de-DE"/>
          <w:rPrChange w:id="334" w:author="Kai Nagel" w:date="2015-12-18T17:18:00Z">
            <w:rPr>
              <w:rFonts w:ascii="Calibri" w:hAnsi="Calibri" w:cs="Calibri"/>
              <w:color w:val="453CCC"/>
              <w:sz w:val="30"/>
              <w:szCs w:val="30"/>
            </w:rPr>
          </w:rPrChange>
        </w:rPr>
      </w:pPr>
      <w:ins w:id="335" w:author="Kai Nagel" w:date="2015-12-18T20:59:00Z">
        <w:r>
          <w:rPr>
            <w:rFonts w:ascii="Calibri" w:hAnsi="Calibri" w:cs="Calibri"/>
            <w:color w:val="453CCC"/>
            <w:sz w:val="30"/>
            <w:szCs w:val="30"/>
            <w:lang w:val="de-DE"/>
          </w:rPr>
          <w:t xml:space="preserve">Ja.  </w:t>
        </w:r>
      </w:ins>
      <w:ins w:id="336" w:author="Kai Nagel" w:date="2015-12-18T21:25:00Z">
        <w:r w:rsidR="00D65EAA">
          <w:rPr>
            <w:rFonts w:ascii="Calibri" w:hAnsi="Calibri" w:cs="Calibri"/>
            <w:color w:val="453CCC"/>
            <w:sz w:val="30"/>
            <w:szCs w:val="30"/>
            <w:highlight w:val="yellow"/>
            <w:lang w:val="de-DE"/>
          </w:rPr>
          <w:t>Wollen wir</w:t>
        </w:r>
      </w:ins>
      <w:ins w:id="337" w:author="Kai Nagel" w:date="2015-12-18T21:00:00Z">
        <w:r w:rsidRPr="0055391A">
          <w:rPr>
            <w:rFonts w:ascii="Calibri" w:hAnsi="Calibri" w:cs="Calibri"/>
            <w:color w:val="453CCC"/>
            <w:sz w:val="30"/>
            <w:szCs w:val="30"/>
            <w:highlight w:val="yellow"/>
            <w:lang w:val="de-DE"/>
            <w:rPrChange w:id="338" w:author="Kai Nagel" w:date="2015-12-18T21:01:00Z">
              <w:rPr>
                <w:rFonts w:ascii="Calibri" w:hAnsi="Calibri" w:cs="Calibri"/>
                <w:color w:val="453CCC"/>
                <w:sz w:val="30"/>
                <w:szCs w:val="30"/>
                <w:lang w:val="de-DE"/>
              </w:rPr>
            </w:rPrChange>
          </w:rPr>
          <w:t xml:space="preserve"> das noch jemand machen</w:t>
        </w:r>
      </w:ins>
      <w:ins w:id="339" w:author="Kai Nagel" w:date="2015-12-18T21:01:00Z">
        <w:r w:rsidRPr="0055391A">
          <w:rPr>
            <w:rFonts w:ascii="Calibri" w:hAnsi="Calibri" w:cs="Calibri"/>
            <w:color w:val="453CCC"/>
            <w:sz w:val="30"/>
            <w:szCs w:val="30"/>
            <w:highlight w:val="yellow"/>
            <w:lang w:val="de-DE"/>
            <w:rPrChange w:id="340" w:author="Kai Nagel" w:date="2015-12-18T21:01:00Z">
              <w:rPr>
                <w:rFonts w:ascii="Calibri" w:hAnsi="Calibri" w:cs="Calibri"/>
                <w:color w:val="453CCC"/>
                <w:sz w:val="30"/>
                <w:szCs w:val="30"/>
                <w:lang w:val="de-DE"/>
              </w:rPr>
            </w:rPrChange>
          </w:rPr>
          <w:t>?</w:t>
        </w:r>
      </w:ins>
      <w:ins w:id="341" w:author="Kai Nagel" w:date="2015-12-18T21:00:00Z">
        <w:r>
          <w:rPr>
            <w:rFonts w:ascii="Calibri" w:hAnsi="Calibri" w:cs="Calibri"/>
            <w:color w:val="453CCC"/>
            <w:sz w:val="30"/>
            <w:szCs w:val="30"/>
            <w:lang w:val="de-DE"/>
          </w:rPr>
          <w:t xml:space="preserve"> </w:t>
        </w:r>
      </w:ins>
      <w:ins w:id="342" w:author="Kai Nagel" w:date="2015-12-18T21:05:00Z">
        <w:r w:rsidR="006056FF">
          <w:rPr>
            <w:rFonts w:ascii="Calibri" w:hAnsi="Calibri" w:cs="Calibri"/>
            <w:color w:val="453CCC"/>
            <w:sz w:val="30"/>
            <w:szCs w:val="30"/>
            <w:lang w:val="de-DE"/>
          </w:rPr>
          <w:t xml:space="preserve">[[Ich weiß nicht genau, wieso „9–17“, bei </w:t>
        </w:r>
      </w:ins>
      <w:ins w:id="343" w:author="Kai Nagel" w:date="2015-12-18T21:06:00Z">
        <w:r w:rsidR="006056FF">
          <w:rPr>
            <w:rFonts w:ascii="Calibri" w:hAnsi="Calibri" w:cs="Calibri"/>
            <w:color w:val="453CCC"/>
            <w:sz w:val="30"/>
            <w:szCs w:val="30"/>
            <w:lang w:val="de-DE"/>
          </w:rPr>
          <w:t>mir ist das eher „6–30“]]  Ein Problem ist, dass uns die Gliederungsebenen fehlen: Die Kapitel entsprechen den Autoren; wir k</w:t>
        </w:r>
      </w:ins>
      <w:ins w:id="344" w:author="Kai Nagel" w:date="2015-12-18T21:11:00Z">
        <w:r w:rsidR="006056FF">
          <w:rPr>
            <w:rFonts w:ascii="Calibri" w:hAnsi="Calibri" w:cs="Calibri"/>
            <w:color w:val="453CCC"/>
            <w:sz w:val="30"/>
            <w:szCs w:val="30"/>
            <w:lang w:val="de-DE"/>
          </w:rPr>
          <w:t xml:space="preserve">önnen daraus also keine sections machen. </w:t>
        </w:r>
      </w:ins>
      <w:ins w:id="345" w:author="Kai Nagel" w:date="2015-12-18T21:12:00Z">
        <w:r w:rsidR="006056FF">
          <w:rPr>
            <w:rFonts w:ascii="Calibri" w:hAnsi="Calibri" w:cs="Calibri"/>
            <w:color w:val="453CCC"/>
            <w:sz w:val="30"/>
            <w:szCs w:val="30"/>
            <w:lang w:val="de-DE"/>
          </w:rPr>
          <w:fldChar w:fldCharType="begin"/>
        </w:r>
        <w:r w:rsidR="006056FF">
          <w:rPr>
            <w:rFonts w:ascii="Calibri" w:hAnsi="Calibri" w:cs="Calibri"/>
            <w:color w:val="453CCC"/>
            <w:sz w:val="30"/>
            <w:szCs w:val="30"/>
            <w:lang w:val="de-DE"/>
          </w:rPr>
          <w:instrText xml:space="preserve"> HYPERLINK "</w:instrText>
        </w:r>
        <w:r w:rsidR="006056FF" w:rsidRPr="006056FF">
          <w:rPr>
            <w:rFonts w:ascii="Calibri" w:hAnsi="Calibri" w:cs="Calibri"/>
            <w:color w:val="453CCC"/>
            <w:sz w:val="30"/>
            <w:szCs w:val="30"/>
            <w:lang w:val="de-DE"/>
          </w:rPr>
          <w:instrText>http://tex.stackexchange.com/questions/108555/define-subpart-section</w:instrText>
        </w:r>
        <w:r w:rsidR="006056FF">
          <w:rPr>
            <w:rFonts w:ascii="Calibri" w:hAnsi="Calibri" w:cs="Calibri"/>
            <w:color w:val="453CCC"/>
            <w:sz w:val="30"/>
            <w:szCs w:val="30"/>
            <w:lang w:val="de-DE"/>
          </w:rPr>
          <w:instrText xml:space="preserve">" </w:instrText>
        </w:r>
        <w:r w:rsidR="006056FF">
          <w:rPr>
            <w:rFonts w:ascii="Calibri" w:hAnsi="Calibri" w:cs="Calibri"/>
            <w:color w:val="453CCC"/>
            <w:sz w:val="30"/>
            <w:szCs w:val="30"/>
            <w:lang w:val="de-DE"/>
          </w:rPr>
          <w:fldChar w:fldCharType="separate"/>
        </w:r>
        <w:r w:rsidR="006056FF" w:rsidRPr="00094F05">
          <w:rPr>
            <w:rStyle w:val="Hyperlink"/>
            <w:rFonts w:ascii="Calibri" w:hAnsi="Calibri" w:cs="Calibri"/>
            <w:sz w:val="30"/>
            <w:szCs w:val="30"/>
            <w:lang w:val="de-DE"/>
          </w:rPr>
          <w:t>http://tex.stackexchange.com/questions/108555/define-subpart-section</w:t>
        </w:r>
        <w:r w:rsidR="006056FF">
          <w:rPr>
            <w:rFonts w:ascii="Calibri" w:hAnsi="Calibri" w:cs="Calibri"/>
            <w:color w:val="453CCC"/>
            <w:sz w:val="30"/>
            <w:szCs w:val="30"/>
            <w:lang w:val="de-DE"/>
          </w:rPr>
          <w:fldChar w:fldCharType="end"/>
        </w:r>
        <w:r w:rsidR="006056FF">
          <w:rPr>
            <w:rFonts w:ascii="Calibri" w:hAnsi="Calibri" w:cs="Calibri"/>
            <w:color w:val="453CCC"/>
            <w:sz w:val="30"/>
            <w:szCs w:val="30"/>
            <w:lang w:val="de-DE"/>
          </w:rPr>
          <w:t xml:space="preserve"> zeigt einen Weg auf, wie man „subparts“ einführen könnte; titlesec benutzen wir ohnehin bereits.</w:t>
        </w:r>
      </w:ins>
      <w:ins w:id="346" w:author="Kai Nagel" w:date="2015-12-18T21:23:00Z">
        <w:r w:rsidR="00E75BD0">
          <w:rPr>
            <w:rFonts w:ascii="Calibri" w:hAnsi="Calibri" w:cs="Calibri"/>
            <w:color w:val="453CCC"/>
            <w:sz w:val="30"/>
            <w:szCs w:val="30"/>
            <w:lang w:val="de-DE"/>
          </w:rPr>
          <w:t xml:space="preserve">  Habe es mal in preamble.tex eingebaut</w:t>
        </w:r>
        <w:r w:rsidR="00D65EAA">
          <w:rPr>
            <w:rFonts w:ascii="Calibri" w:hAnsi="Calibri" w:cs="Calibri"/>
            <w:color w:val="453CCC"/>
            <w:sz w:val="30"/>
            <w:szCs w:val="30"/>
            <w:lang w:val="de-DE"/>
          </w:rPr>
          <w:t xml:space="preserve">; ganz funktioniert es </w:t>
        </w:r>
      </w:ins>
      <w:ins w:id="347" w:author="Kai Nagel" w:date="2015-12-18T21:26:00Z">
        <w:r w:rsidR="00D65EAA">
          <w:rPr>
            <w:rFonts w:ascii="Calibri" w:hAnsi="Calibri" w:cs="Calibri"/>
            <w:color w:val="453CCC"/>
            <w:sz w:val="30"/>
            <w:szCs w:val="30"/>
            <w:lang w:val="de-DE"/>
          </w:rPr>
          <w:t>n</w:t>
        </w:r>
      </w:ins>
      <w:ins w:id="348" w:author="Kai Nagel" w:date="2015-12-18T21:23:00Z">
        <w:r w:rsidR="00D65EAA">
          <w:rPr>
            <w:rFonts w:ascii="Calibri" w:hAnsi="Calibri" w:cs="Calibri"/>
            <w:color w:val="453CCC"/>
            <w:sz w:val="30"/>
            <w:szCs w:val="30"/>
            <w:lang w:val="de-DE"/>
          </w:rPr>
          <w:t>icht, aber halbwegs, w</w:t>
        </w:r>
      </w:ins>
      <w:ins w:id="349" w:author="Kai Nagel" w:date="2015-12-18T21:25:00Z">
        <w:r w:rsidR="00D65EAA">
          <w:rPr>
            <w:rFonts w:ascii="Calibri" w:hAnsi="Calibri" w:cs="Calibri"/>
            <w:color w:val="453CCC"/>
            <w:sz w:val="30"/>
            <w:szCs w:val="30"/>
            <w:lang w:val="de-DE"/>
          </w:rPr>
          <w:t>ürden wir sicher hinbekommen.</w:t>
        </w:r>
      </w:ins>
    </w:p>
    <w:p w14:paraId="246F9CAE"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5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5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5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53" w:author="Kai Nagel" w:date="2015-12-18T17:18:00Z">
            <w:rPr>
              <w:rFonts w:ascii="Calibri" w:hAnsi="Calibri" w:cs="Calibri"/>
              <w:color w:val="453CCC"/>
              <w:sz w:val="30"/>
              <w:szCs w:val="30"/>
            </w:rPr>
          </w:rPrChange>
        </w:rPr>
        <w:t xml:space="preserve">               Kapitel 5 – bezieht sich direkt auf Extending MATSim, Kapitel 6 – 25 sind Contributions, Kapitel 25 bezieht sich überhaupt nicht auf MATSim sondern auf VIA und hat demnach eigentlich nichts mit Extending MATSim zu tun… </w:t>
      </w:r>
    </w:p>
    <w:p w14:paraId="68DA730F"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54"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5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5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57" w:author="Kai Nagel" w:date="2015-12-18T17:18:00Z">
            <w:rPr>
              <w:rFonts w:ascii="Calibri" w:hAnsi="Calibri" w:cs="Calibri"/>
              <w:color w:val="453CCC"/>
              <w:sz w:val="30"/>
              <w:szCs w:val="30"/>
            </w:rPr>
          </w:rPrChange>
        </w:rPr>
        <w:t>               Demnach finde ich gehört 25-32 irgendwie anders gegliedert – gekennzeichnet.</w:t>
      </w:r>
    </w:p>
    <w:p w14:paraId="1F7CFAF7"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5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5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6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61" w:author="Kai Nagel" w:date="2015-12-18T17:18:00Z">
            <w:rPr>
              <w:rFonts w:ascii="Calibri" w:hAnsi="Calibri" w:cs="Calibri"/>
              <w:color w:val="453CCC"/>
              <w:sz w:val="30"/>
              <w:szCs w:val="30"/>
            </w:rPr>
          </w:rPrChange>
        </w:rPr>
        <w:t>               Es ist etwas verwirrend dass hier Contributions, Visualisierungsprogramme und Analysen etc. durchgewürfelt wurden.</w:t>
      </w:r>
    </w:p>
    <w:p w14:paraId="18B49A84"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6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6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6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65" w:author="Kai Nagel" w:date="2015-12-18T17:18:00Z">
            <w:rPr>
              <w:rFonts w:ascii="Calibri" w:hAnsi="Calibri" w:cs="Calibri"/>
              <w:color w:val="453CCC"/>
              <w:sz w:val="30"/>
              <w:szCs w:val="30"/>
            </w:rPr>
          </w:rPrChange>
        </w:rPr>
        <w:t> </w:t>
      </w:r>
    </w:p>
    <w:p w14:paraId="63988A0D"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66"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67" w:author="Kai Nagel" w:date="2015-12-18T17:18:00Z">
            <w:rPr>
              <w:rFonts w:ascii="Calibri" w:hAnsi="Calibri" w:cs="Calibri"/>
              <w:color w:val="453CCC"/>
              <w:sz w:val="30"/>
              <w:szCs w:val="30"/>
            </w:rPr>
          </w:rPrChange>
        </w:rPr>
        <w:t>Mögliche Anordnung/Vorschlag:</w:t>
      </w:r>
    </w:p>
    <w:p w14:paraId="6DF4F53A"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6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6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7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71" w:author="Kai Nagel" w:date="2015-12-18T17:18:00Z">
            <w:rPr>
              <w:rFonts w:ascii="Calibri" w:hAnsi="Calibri" w:cs="Calibri"/>
              <w:color w:val="453CCC"/>
              <w:sz w:val="30"/>
              <w:szCs w:val="30"/>
            </w:rPr>
          </w:rPrChange>
        </w:rPr>
        <w:t>5) Available Functionality and How to Use It</w:t>
      </w:r>
    </w:p>
    <w:p w14:paraId="6970B079"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7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7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7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75" w:author="Kai Nagel" w:date="2015-12-18T17:18:00Z">
            <w:rPr>
              <w:rFonts w:ascii="Calibri" w:hAnsi="Calibri" w:cs="Calibri"/>
              <w:color w:val="453CCC"/>
              <w:sz w:val="30"/>
              <w:szCs w:val="30"/>
            </w:rPr>
          </w:rPrChange>
        </w:rPr>
        <w:t>6) Contributions: CarTraffic</w:t>
      </w:r>
    </w:p>
    <w:p w14:paraId="232EFC48"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7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7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7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79" w:author="Kai Nagel" w:date="2015-12-18T17:18:00Z">
            <w:rPr>
              <w:rFonts w:ascii="Calibri" w:hAnsi="Calibri" w:cs="Calibri"/>
              <w:color w:val="453CCC"/>
              <w:sz w:val="30"/>
              <w:szCs w:val="30"/>
            </w:rPr>
          </w:rPrChange>
        </w:rPr>
        <w:t>Car Sharing</w:t>
      </w:r>
    </w:p>
    <w:p w14:paraId="5C912654"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80"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81"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8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83" w:author="Kai Nagel" w:date="2015-12-18T17:18:00Z">
            <w:rPr>
              <w:rFonts w:ascii="Calibri" w:hAnsi="Calibri" w:cs="Calibri"/>
              <w:color w:val="453CCC"/>
              <w:sz w:val="30"/>
              <w:szCs w:val="30"/>
            </w:rPr>
          </w:rPrChange>
        </w:rPr>
        <w:t>Road Pricing</w:t>
      </w:r>
    </w:p>
    <w:p w14:paraId="47784BFE"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8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8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8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87" w:author="Kai Nagel" w:date="2015-12-18T17:18:00Z">
            <w:rPr>
              <w:rFonts w:ascii="Calibri" w:hAnsi="Calibri" w:cs="Calibri"/>
              <w:color w:val="453CCC"/>
              <w:sz w:val="30"/>
              <w:szCs w:val="30"/>
            </w:rPr>
          </w:rPrChange>
        </w:rPr>
        <w:t>Traffic Signals and Lanes</w:t>
      </w:r>
    </w:p>
    <w:p w14:paraId="6D082331"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8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38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39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91" w:author="Kai Nagel" w:date="2015-12-18T17:18:00Z">
            <w:rPr>
              <w:rFonts w:ascii="Calibri" w:hAnsi="Calibri" w:cs="Calibri"/>
              <w:color w:val="453CCC"/>
              <w:sz w:val="30"/>
              <w:szCs w:val="30"/>
            </w:rPr>
          </w:rPrChange>
        </w:rPr>
        <w:t>7) Contributions :Freight /Rail Traffic</w:t>
      </w:r>
    </w:p>
    <w:p w14:paraId="6C3AF96C"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92"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93"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9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95" w:author="Kai Nagel" w:date="2015-12-18T17:18:00Z">
            <w:rPr>
              <w:rFonts w:ascii="Calibri" w:hAnsi="Calibri" w:cs="Calibri"/>
              <w:color w:val="453CCC"/>
              <w:sz w:val="30"/>
              <w:szCs w:val="30"/>
            </w:rPr>
          </w:rPrChange>
        </w:rPr>
        <w:t>Freight Traffic</w:t>
      </w:r>
    </w:p>
    <w:p w14:paraId="2D7F905B"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39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39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39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399" w:author="Kai Nagel" w:date="2015-12-18T17:18:00Z">
            <w:rPr>
              <w:rFonts w:ascii="Calibri" w:hAnsi="Calibri" w:cs="Calibri"/>
              <w:color w:val="453CCC"/>
              <w:sz w:val="30"/>
              <w:szCs w:val="30"/>
            </w:rPr>
          </w:rPrChange>
        </w:rPr>
        <w:t>Wagon Sim</w:t>
      </w:r>
    </w:p>
    <w:p w14:paraId="11D1D119"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0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0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0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03" w:author="Kai Nagel" w:date="2015-12-18T17:18:00Z">
            <w:rPr>
              <w:rFonts w:ascii="Calibri" w:hAnsi="Calibri" w:cs="Calibri"/>
              <w:color w:val="453CCC"/>
              <w:sz w:val="30"/>
              <w:szCs w:val="30"/>
            </w:rPr>
          </w:rPrChange>
        </w:rPr>
        <w:t>8) Contributions: – Public Transport</w:t>
      </w:r>
    </w:p>
    <w:p w14:paraId="394F5DFC"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0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0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0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07" w:author="Kai Nagel" w:date="2015-12-18T17:18:00Z">
            <w:rPr>
              <w:rFonts w:ascii="Calibri" w:hAnsi="Calibri" w:cs="Calibri"/>
              <w:color w:val="453CCC"/>
              <w:sz w:val="30"/>
              <w:szCs w:val="30"/>
            </w:rPr>
          </w:rPrChange>
        </w:rPr>
        <w:t>Public Transport</w:t>
      </w:r>
    </w:p>
    <w:p w14:paraId="34D56557"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0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0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1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11" w:author="Kai Nagel" w:date="2015-12-18T17:18:00Z">
            <w:rPr>
              <w:rFonts w:ascii="Calibri" w:hAnsi="Calibri" w:cs="Calibri"/>
              <w:color w:val="453CCC"/>
              <w:sz w:val="30"/>
              <w:szCs w:val="30"/>
            </w:rPr>
          </w:rPrChange>
        </w:rPr>
        <w:t>Dynamic Transport Services</w:t>
      </w:r>
    </w:p>
    <w:p w14:paraId="799D7772"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1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1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1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15" w:author="Kai Nagel" w:date="2015-12-18T17:18:00Z">
            <w:rPr>
              <w:rFonts w:ascii="Calibri" w:hAnsi="Calibri" w:cs="Calibri"/>
              <w:color w:val="453CCC"/>
              <w:sz w:val="30"/>
              <w:szCs w:val="30"/>
            </w:rPr>
          </w:rPrChange>
        </w:rPr>
        <w:t>9) Contributions – Environment</w:t>
      </w:r>
    </w:p>
    <w:p w14:paraId="28FC3D23"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1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1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1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19" w:author="Kai Nagel" w:date="2015-12-18T17:18:00Z">
            <w:rPr>
              <w:rFonts w:ascii="Calibri" w:hAnsi="Calibri" w:cs="Calibri"/>
              <w:color w:val="453CCC"/>
              <w:sz w:val="30"/>
              <w:szCs w:val="30"/>
            </w:rPr>
          </w:rPrChange>
        </w:rPr>
        <w:t>Electric Vehicles</w:t>
      </w:r>
    </w:p>
    <w:p w14:paraId="6FC230C4"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20"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21"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2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23" w:author="Kai Nagel" w:date="2015-12-18T17:18:00Z">
            <w:rPr>
              <w:rFonts w:ascii="Calibri" w:hAnsi="Calibri" w:cs="Calibri"/>
              <w:color w:val="453CCC"/>
              <w:sz w:val="30"/>
              <w:szCs w:val="30"/>
            </w:rPr>
          </w:rPrChange>
        </w:rPr>
        <w:t>Emission Modelling</w:t>
      </w:r>
    </w:p>
    <w:p w14:paraId="07D5D33B"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24"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2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2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27" w:author="Kai Nagel" w:date="2015-12-18T17:18:00Z">
            <w:rPr>
              <w:rFonts w:ascii="Calibri" w:hAnsi="Calibri" w:cs="Calibri"/>
              <w:color w:val="453CCC"/>
              <w:sz w:val="30"/>
              <w:szCs w:val="30"/>
            </w:rPr>
          </w:rPrChange>
        </w:rPr>
        <w:t>10) Multi modal Contribution</w:t>
      </w:r>
    </w:p>
    <w:p w14:paraId="31153402"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2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2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3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31" w:author="Kai Nagel" w:date="2015-12-18T17:18:00Z">
            <w:rPr>
              <w:rFonts w:ascii="Calibri" w:hAnsi="Calibri" w:cs="Calibri"/>
              <w:color w:val="453CCC"/>
              <w:sz w:val="30"/>
              <w:szCs w:val="30"/>
            </w:rPr>
          </w:rPrChange>
        </w:rPr>
        <w:t>Multi-modal</w:t>
      </w:r>
    </w:p>
    <w:p w14:paraId="157905B3"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32"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33"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3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35" w:author="Kai Nagel" w:date="2015-12-18T17:18:00Z">
            <w:rPr>
              <w:rFonts w:ascii="Calibri" w:hAnsi="Calibri" w:cs="Calibri"/>
              <w:color w:val="453CCC"/>
              <w:sz w:val="30"/>
              <w:szCs w:val="30"/>
            </w:rPr>
          </w:rPrChange>
        </w:rPr>
        <w:t>Multi-Modeling - PSim</w:t>
      </w:r>
    </w:p>
    <w:p w14:paraId="5EDC56C1"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36"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3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3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39" w:author="Kai Nagel" w:date="2015-12-18T17:18:00Z">
            <w:rPr>
              <w:rFonts w:ascii="Calibri" w:hAnsi="Calibri" w:cs="Calibri"/>
              <w:color w:val="453CCC"/>
              <w:sz w:val="30"/>
              <w:szCs w:val="30"/>
            </w:rPr>
          </w:rPrChange>
        </w:rPr>
        <w:t>11) Other</w:t>
      </w:r>
    </w:p>
    <w:p w14:paraId="45F902D4"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40"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41"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4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43" w:author="Kai Nagel" w:date="2015-12-18T17:18:00Z">
            <w:rPr>
              <w:rFonts w:ascii="Calibri" w:hAnsi="Calibri" w:cs="Calibri"/>
              <w:color w:val="453CCC"/>
              <w:sz w:val="30"/>
              <w:szCs w:val="30"/>
            </w:rPr>
          </w:rPrChange>
        </w:rPr>
        <w:t>Joint decisions</w:t>
      </w:r>
    </w:p>
    <w:p w14:paraId="7CEE5B40"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4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4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4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47" w:author="Kai Nagel" w:date="2015-12-18T17:18:00Z">
            <w:rPr>
              <w:rFonts w:ascii="Calibri" w:hAnsi="Calibri" w:cs="Calibri"/>
              <w:color w:val="453CCC"/>
              <w:sz w:val="30"/>
              <w:szCs w:val="30"/>
            </w:rPr>
          </w:rPrChange>
        </w:rPr>
        <w:t>Accessibility</w:t>
      </w:r>
    </w:p>
    <w:p w14:paraId="5F2F9717"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4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4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5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51" w:author="Kai Nagel" w:date="2015-12-18T17:18:00Z">
            <w:rPr>
              <w:rFonts w:ascii="Calibri" w:hAnsi="Calibri" w:cs="Calibri"/>
              <w:color w:val="453CCC"/>
              <w:sz w:val="30"/>
              <w:szCs w:val="30"/>
            </w:rPr>
          </w:rPrChange>
        </w:rPr>
        <w:t>Evacuation Planning</w:t>
      </w:r>
    </w:p>
    <w:p w14:paraId="3FC43C79"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52"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53"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5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55" w:author="Kai Nagel" w:date="2015-12-18T17:18:00Z">
            <w:rPr>
              <w:rFonts w:ascii="Calibri" w:hAnsi="Calibri" w:cs="Calibri"/>
              <w:color w:val="453CCC"/>
              <w:sz w:val="30"/>
              <w:szCs w:val="30"/>
            </w:rPr>
          </w:rPrChange>
        </w:rPr>
        <w:t>Belief-Desire-Intention</w:t>
      </w:r>
    </w:p>
    <w:p w14:paraId="6650D61B"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56"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57"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5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59" w:author="Kai Nagel" w:date="2015-12-18T17:18:00Z">
            <w:rPr>
              <w:rFonts w:ascii="Calibri" w:hAnsi="Calibri" w:cs="Calibri"/>
              <w:color w:val="453CCC"/>
              <w:sz w:val="30"/>
              <w:szCs w:val="30"/>
            </w:rPr>
          </w:rPrChange>
        </w:rPr>
        <w:t>Cadyts</w:t>
      </w:r>
    </w:p>
    <w:p w14:paraId="4632B614"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6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6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6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63" w:author="Kai Nagel" w:date="2015-12-18T17:18:00Z">
            <w:rPr>
              <w:rFonts w:ascii="Calibri" w:hAnsi="Calibri" w:cs="Calibri"/>
              <w:color w:val="453CCC"/>
              <w:sz w:val="30"/>
              <w:szCs w:val="30"/>
            </w:rPr>
          </w:rPrChange>
        </w:rPr>
        <w:t>12) Visualizer</w:t>
      </w:r>
    </w:p>
    <w:p w14:paraId="2280092A"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64"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65"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6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67" w:author="Kai Nagel" w:date="2015-12-18T17:18:00Z">
            <w:rPr>
              <w:rFonts w:ascii="Calibri" w:hAnsi="Calibri" w:cs="Calibri"/>
              <w:color w:val="453CCC"/>
              <w:sz w:val="30"/>
              <w:szCs w:val="30"/>
            </w:rPr>
          </w:rPrChange>
        </w:rPr>
        <w:t>OTFVis</w:t>
      </w:r>
    </w:p>
    <w:p w14:paraId="24EC5951"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68" w:author="Kai Nagel" w:date="2015-12-18T17:18:00Z">
            <w:rPr>
              <w:rFonts w:ascii="Calibri" w:hAnsi="Calibri" w:cs="Calibri"/>
              <w:color w:val="453CCC"/>
              <w:sz w:val="30"/>
              <w:szCs w:val="30"/>
            </w:rPr>
          </w:rPrChange>
        </w:rPr>
      </w:pPr>
      <w:r w:rsidRPr="00F94619">
        <w:rPr>
          <w:rFonts w:ascii="Courier New" w:hAnsi="Courier New" w:cs="Courier New"/>
          <w:color w:val="453CCC"/>
          <w:sz w:val="30"/>
          <w:szCs w:val="30"/>
          <w:lang w:val="de-DE"/>
          <w:rPrChange w:id="469" w:author="Kai Nagel" w:date="2015-12-18T17:18:00Z">
            <w:rPr>
              <w:rFonts w:ascii="Courier New" w:hAnsi="Courier New" w:cs="Courier New"/>
              <w:color w:val="453CCC"/>
              <w:sz w:val="30"/>
              <w:szCs w:val="30"/>
            </w:rPr>
          </w:rPrChange>
        </w:rPr>
        <w:t>o</w:t>
      </w:r>
      <w:r w:rsidRPr="00F94619">
        <w:rPr>
          <w:rFonts w:ascii="Times New Roman" w:hAnsi="Times New Roman"/>
          <w:color w:val="453CCC"/>
          <w:sz w:val="18"/>
          <w:szCs w:val="18"/>
          <w:lang w:val="de-DE"/>
          <w:rPrChange w:id="47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71" w:author="Kai Nagel" w:date="2015-12-18T17:18:00Z">
            <w:rPr>
              <w:rFonts w:ascii="Calibri" w:hAnsi="Calibri" w:cs="Calibri"/>
              <w:color w:val="453CCC"/>
              <w:sz w:val="30"/>
              <w:szCs w:val="30"/>
            </w:rPr>
          </w:rPrChange>
        </w:rPr>
        <w:t>Senozon Via</w:t>
      </w:r>
    </w:p>
    <w:p w14:paraId="1A2B2FBA"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72"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73"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74"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75" w:author="Kai Nagel" w:date="2015-12-18T17:18:00Z">
            <w:rPr>
              <w:rFonts w:ascii="Calibri" w:hAnsi="Calibri" w:cs="Calibri"/>
              <w:color w:val="453CCC"/>
              <w:sz w:val="30"/>
              <w:szCs w:val="30"/>
            </w:rPr>
          </w:rPrChange>
        </w:rPr>
        <w:t>13) Network Editor</w:t>
      </w:r>
    </w:p>
    <w:p w14:paraId="05D2A800"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76"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77"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78"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79" w:author="Kai Nagel" w:date="2015-12-18T17:18:00Z">
            <w:rPr>
              <w:rFonts w:ascii="Calibri" w:hAnsi="Calibri" w:cs="Calibri"/>
              <w:color w:val="453CCC"/>
              <w:sz w:val="30"/>
              <w:szCs w:val="30"/>
            </w:rPr>
          </w:rPrChange>
        </w:rPr>
        <w:t>14) Interactive Analysis</w:t>
      </w:r>
    </w:p>
    <w:p w14:paraId="7D83A8AA"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80"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81"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82"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83" w:author="Kai Nagel" w:date="2015-12-18T17:18:00Z">
            <w:rPr>
              <w:rFonts w:ascii="Calibri" w:hAnsi="Calibri" w:cs="Calibri"/>
              <w:color w:val="453CCC"/>
              <w:sz w:val="30"/>
              <w:szCs w:val="30"/>
            </w:rPr>
          </w:rPrChange>
        </w:rPr>
        <w:t>15) Discontinued Modules</w:t>
      </w:r>
    </w:p>
    <w:p w14:paraId="3EEA8974"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84"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85"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86"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87" w:author="Kai Nagel" w:date="2015-12-18T17:18:00Z">
            <w:rPr>
              <w:rFonts w:ascii="Calibri" w:hAnsi="Calibri" w:cs="Calibri"/>
              <w:color w:val="453CCC"/>
              <w:sz w:val="30"/>
              <w:szCs w:val="30"/>
            </w:rPr>
          </w:rPrChange>
        </w:rPr>
        <w:t>16) =31</w:t>
      </w:r>
    </w:p>
    <w:p w14:paraId="46A7FF2E" w14:textId="77777777" w:rsidR="00644A10" w:rsidRPr="00F94619" w:rsidRDefault="00644A10" w:rsidP="00644A10">
      <w:pPr>
        <w:widowControl w:val="0"/>
        <w:autoSpaceDE w:val="0"/>
        <w:autoSpaceDN w:val="0"/>
        <w:adjustRightInd w:val="0"/>
        <w:spacing w:after="0"/>
        <w:rPr>
          <w:rFonts w:ascii="Calibri" w:hAnsi="Calibri" w:cs="Calibri"/>
          <w:color w:val="453CCC"/>
          <w:sz w:val="30"/>
          <w:szCs w:val="30"/>
          <w:lang w:val="de-DE"/>
          <w:rPrChange w:id="488" w:author="Kai Nagel" w:date="2015-12-18T17:18:00Z">
            <w:rPr>
              <w:rFonts w:ascii="Calibri" w:hAnsi="Calibri" w:cs="Calibri"/>
              <w:color w:val="453CCC"/>
              <w:sz w:val="30"/>
              <w:szCs w:val="30"/>
            </w:rPr>
          </w:rPrChange>
        </w:rPr>
      </w:pPr>
      <w:r w:rsidRPr="00F94619">
        <w:rPr>
          <w:rFonts w:ascii="Calibri" w:hAnsi="Calibri" w:cs="Calibri"/>
          <w:color w:val="453CCC"/>
          <w:sz w:val="30"/>
          <w:szCs w:val="30"/>
          <w:lang w:val="de-DE"/>
          <w:rPrChange w:id="489" w:author="Kai Nagel" w:date="2015-12-18T17:18:00Z">
            <w:rPr>
              <w:rFonts w:ascii="Calibri" w:hAnsi="Calibri" w:cs="Calibri"/>
              <w:color w:val="453CCC"/>
              <w:sz w:val="30"/>
              <w:szCs w:val="30"/>
            </w:rPr>
          </w:rPrChange>
        </w:rPr>
        <w:t>·</w:t>
      </w:r>
      <w:r w:rsidRPr="00F94619">
        <w:rPr>
          <w:rFonts w:ascii="Times New Roman" w:hAnsi="Times New Roman"/>
          <w:color w:val="453CCC"/>
          <w:sz w:val="18"/>
          <w:szCs w:val="18"/>
          <w:lang w:val="de-DE"/>
          <w:rPrChange w:id="490" w:author="Kai Nagel" w:date="2015-12-18T17:18:00Z">
            <w:rPr>
              <w:rFonts w:ascii="Times New Roman" w:hAnsi="Times New Roman"/>
              <w:color w:val="453CCC"/>
              <w:sz w:val="18"/>
              <w:szCs w:val="18"/>
            </w:rPr>
          </w:rPrChange>
        </w:rPr>
        <w:t xml:space="preserve">         </w:t>
      </w:r>
      <w:r w:rsidRPr="00F94619">
        <w:rPr>
          <w:rFonts w:ascii="Calibri" w:hAnsi="Calibri" w:cs="Calibri"/>
          <w:color w:val="453CCC"/>
          <w:sz w:val="30"/>
          <w:szCs w:val="30"/>
          <w:lang w:val="de-DE"/>
          <w:rPrChange w:id="491" w:author="Kai Nagel" w:date="2015-12-18T17:18:00Z">
            <w:rPr>
              <w:rFonts w:ascii="Calibri" w:hAnsi="Calibri" w:cs="Calibri"/>
              <w:color w:val="453CCC"/>
              <w:sz w:val="30"/>
              <w:szCs w:val="30"/>
            </w:rPr>
          </w:rPrChange>
        </w:rPr>
        <w:t>17 = 32</w:t>
      </w:r>
    </w:p>
    <w:p w14:paraId="35F571F6" w14:textId="77777777" w:rsidR="00644A10" w:rsidRPr="00F94619" w:rsidRDefault="00644A10" w:rsidP="00644A10">
      <w:pPr>
        <w:widowControl w:val="0"/>
        <w:autoSpaceDE w:val="0"/>
        <w:autoSpaceDN w:val="0"/>
        <w:adjustRightInd w:val="0"/>
        <w:spacing w:after="0"/>
        <w:rPr>
          <w:rFonts w:ascii="Times New Roman" w:hAnsi="Times New Roman"/>
          <w:color w:val="453CCC"/>
          <w:sz w:val="32"/>
          <w:szCs w:val="32"/>
          <w:lang w:val="de-DE"/>
          <w:rPrChange w:id="492" w:author="Kai Nagel" w:date="2015-12-18T17:18:00Z">
            <w:rPr>
              <w:rFonts w:ascii="Times New Roman" w:hAnsi="Times New Roman"/>
              <w:color w:val="453CCC"/>
              <w:sz w:val="32"/>
              <w:szCs w:val="32"/>
            </w:rPr>
          </w:rPrChange>
        </w:rPr>
      </w:pPr>
      <w:r w:rsidRPr="00F94619">
        <w:rPr>
          <w:rFonts w:ascii="Times New Roman" w:hAnsi="Times New Roman"/>
          <w:color w:val="453CCC"/>
          <w:sz w:val="32"/>
          <w:szCs w:val="32"/>
          <w:lang w:val="de-DE"/>
          <w:rPrChange w:id="493" w:author="Kai Nagel" w:date="2015-12-18T17:18:00Z">
            <w:rPr>
              <w:rFonts w:ascii="Times New Roman" w:hAnsi="Times New Roman"/>
              <w:color w:val="453CCC"/>
              <w:sz w:val="32"/>
              <w:szCs w:val="32"/>
            </w:rPr>
          </w:rPrChange>
        </w:rPr>
        <w:t xml:space="preserve">Miscallaneous Extentions </w:t>
      </w:r>
      <w:r w:rsidRPr="00F94619">
        <w:rPr>
          <w:rFonts w:ascii="Wingdings" w:hAnsi="Wingdings" w:cs="Wingdings"/>
          <w:color w:val="453CCC"/>
          <w:sz w:val="32"/>
          <w:szCs w:val="32"/>
          <w:lang w:val="de-DE"/>
          <w:rPrChange w:id="494" w:author="Kai Nagel" w:date="2015-12-18T17:18:00Z">
            <w:rPr>
              <w:rFonts w:ascii="Wingdings" w:hAnsi="Wingdings" w:cs="Wingdings"/>
              <w:color w:val="453CCC"/>
              <w:sz w:val="32"/>
              <w:szCs w:val="32"/>
            </w:rPr>
          </w:rPrChange>
        </w:rPr>
        <w:t></w:t>
      </w:r>
      <w:r w:rsidRPr="00F94619">
        <w:rPr>
          <w:rFonts w:ascii="Times New Roman" w:hAnsi="Times New Roman"/>
          <w:color w:val="453CCC"/>
          <w:sz w:val="32"/>
          <w:szCs w:val="32"/>
          <w:lang w:val="de-DE"/>
          <w:rPrChange w:id="495" w:author="Kai Nagel" w:date="2015-12-18T17:18:00Z">
            <w:rPr>
              <w:rFonts w:ascii="Times New Roman" w:hAnsi="Times New Roman"/>
              <w:color w:val="453CCC"/>
              <w:sz w:val="32"/>
              <w:szCs w:val="32"/>
            </w:rPr>
          </w:rPrChange>
        </w:rPr>
        <w:t xml:space="preserve"> aufteilen auf die Contributions und als Extention kennzeichnen</w:t>
      </w:r>
    </w:p>
    <w:p w14:paraId="51D31E6B" w14:textId="60EE9798" w:rsidR="00CF7315" w:rsidRPr="00F94619" w:rsidRDefault="00644A10" w:rsidP="00644A10">
      <w:pPr>
        <w:rPr>
          <w:lang w:val="de-DE"/>
          <w:rPrChange w:id="496" w:author="Kai Nagel" w:date="2015-12-18T17:18:00Z">
            <w:rPr/>
          </w:rPrChange>
        </w:rPr>
      </w:pPr>
      <w:r w:rsidRPr="00F94619">
        <w:rPr>
          <w:rFonts w:ascii="Calibri" w:hAnsi="Calibri" w:cs="Calibri"/>
          <w:color w:val="453CCC"/>
          <w:sz w:val="30"/>
          <w:szCs w:val="30"/>
          <w:lang w:val="de-DE"/>
          <w:rPrChange w:id="497" w:author="Kai Nagel" w:date="2015-12-18T17:18:00Z">
            <w:rPr>
              <w:rFonts w:ascii="Calibri" w:hAnsi="Calibri" w:cs="Calibri"/>
              <w:color w:val="453CCC"/>
              <w:sz w:val="30"/>
              <w:szCs w:val="30"/>
            </w:rPr>
          </w:rPrChange>
        </w:rPr>
        <w:t> </w:t>
      </w:r>
      <w:ins w:id="498" w:author="Kai Nagel" w:date="2015-12-18T21:07:00Z">
        <w:r w:rsidR="006056FF">
          <w:rPr>
            <w:rFonts w:ascii="Calibri" w:hAnsi="Calibri" w:cs="Calibri"/>
            <w:color w:val="453CCC"/>
            <w:sz w:val="30"/>
            <w:szCs w:val="30"/>
            <w:lang w:val="de-DE"/>
          </w:rPr>
          <w:t>Wir hatten jetzt eigentlich beschlossen, contributions als eine mögliche Art von extensions aufzufassen, neben „extensions which are part of the main distribution</w:t>
        </w:r>
      </w:ins>
      <w:ins w:id="499" w:author="Kai Nagel" w:date="2015-12-18T21:08:00Z">
        <w:r w:rsidR="006056FF">
          <w:rPr>
            <w:rFonts w:ascii="Calibri" w:hAnsi="Calibri" w:cs="Calibri"/>
            <w:color w:val="453CCC"/>
            <w:sz w:val="30"/>
            <w:szCs w:val="30"/>
            <w:lang w:val="de-DE"/>
          </w:rPr>
          <w:t xml:space="preserve">“ und „extensions which are external to the matsim repository“.  Dies auch deshalb, weil wir sie tatsächlich zwischen diesen Orten </w:t>
        </w:r>
      </w:ins>
      <w:ins w:id="500" w:author="Kai Nagel" w:date="2015-12-18T21:09:00Z">
        <w:r w:rsidR="006056FF">
          <w:rPr>
            <w:rFonts w:ascii="Calibri" w:hAnsi="Calibri" w:cs="Calibri"/>
            <w:color w:val="453CCC"/>
            <w:sz w:val="30"/>
            <w:szCs w:val="30"/>
            <w:lang w:val="de-DE"/>
          </w:rPr>
          <w:t xml:space="preserve">bewegen und es sicher nicht hinkriegen werden, das Buch anzupassen.  Die </w:t>
        </w:r>
      </w:ins>
      <w:ins w:id="501" w:author="Kai Nagel" w:date="2015-12-18T21:10:00Z">
        <w:r w:rsidR="006056FF">
          <w:rPr>
            <w:rFonts w:ascii="Calibri" w:hAnsi="Calibri" w:cs="Calibri"/>
            <w:color w:val="453CCC"/>
            <w:sz w:val="30"/>
            <w:szCs w:val="30"/>
            <w:lang w:val="de-DE"/>
          </w:rPr>
          <w:t xml:space="preserve">Übersicht ist somit automatisch generiert unter </w:t>
        </w:r>
        <w:r w:rsidR="006056FF">
          <w:rPr>
            <w:rFonts w:ascii="Calibri" w:hAnsi="Calibri" w:cs="Calibri"/>
            <w:color w:val="453CCC"/>
            <w:sz w:val="30"/>
            <w:szCs w:val="30"/>
            <w:lang w:val="de-DE"/>
          </w:rPr>
          <w:fldChar w:fldCharType="begin"/>
        </w:r>
        <w:r w:rsidR="006056FF">
          <w:rPr>
            <w:rFonts w:ascii="Calibri" w:hAnsi="Calibri" w:cs="Calibri"/>
            <w:color w:val="453CCC"/>
            <w:sz w:val="30"/>
            <w:szCs w:val="30"/>
            <w:lang w:val="de-DE"/>
          </w:rPr>
          <w:instrText xml:space="preserve"> HYPERLINK "http://www.matsim.org/extensions" </w:instrText>
        </w:r>
        <w:r w:rsidR="006056FF">
          <w:rPr>
            <w:rFonts w:ascii="Calibri" w:hAnsi="Calibri" w:cs="Calibri"/>
            <w:color w:val="453CCC"/>
            <w:sz w:val="30"/>
            <w:szCs w:val="30"/>
            <w:lang w:val="de-DE"/>
          </w:rPr>
          <w:fldChar w:fldCharType="separate"/>
        </w:r>
        <w:r w:rsidR="006056FF" w:rsidRPr="00094F05">
          <w:rPr>
            <w:rStyle w:val="Hyperlink"/>
            <w:rFonts w:ascii="Calibri" w:hAnsi="Calibri" w:cs="Calibri"/>
            <w:sz w:val="30"/>
            <w:szCs w:val="30"/>
            <w:lang w:val="de-DE"/>
          </w:rPr>
          <w:t>www.matsim.org/extensions</w:t>
        </w:r>
        <w:r w:rsidR="006056FF">
          <w:rPr>
            <w:rFonts w:ascii="Calibri" w:hAnsi="Calibri" w:cs="Calibri"/>
            <w:color w:val="453CCC"/>
            <w:sz w:val="30"/>
            <w:szCs w:val="30"/>
            <w:lang w:val="de-DE"/>
          </w:rPr>
          <w:fldChar w:fldCharType="end"/>
        </w:r>
        <w:r w:rsidR="006056FF">
          <w:rPr>
            <w:rFonts w:ascii="Calibri" w:hAnsi="Calibri" w:cs="Calibri"/>
            <w:color w:val="453CCC"/>
            <w:sz w:val="30"/>
            <w:szCs w:val="30"/>
            <w:lang w:val="de-DE"/>
          </w:rPr>
          <w:t xml:space="preserve"> .</w:t>
        </w:r>
      </w:ins>
    </w:p>
    <w:sectPr w:rsidR="00CF7315" w:rsidRPr="00F94619" w:rsidSect="004E3BE7">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HG Mincho Light J">
    <w:charset w:val="00"/>
    <w:family w:val="auto"/>
    <w:pitch w:val="variable"/>
    <w:sig w:usb0="03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93E8F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D"/>
    <w:multiLevelType w:val="singleLevel"/>
    <w:tmpl w:val="42BEC22E"/>
    <w:lvl w:ilvl="0">
      <w:start w:val="1"/>
      <w:numFmt w:val="decimal"/>
      <w:lvlText w:val="%1."/>
      <w:lvlJc w:val="left"/>
      <w:pPr>
        <w:tabs>
          <w:tab w:val="num" w:pos="1209"/>
        </w:tabs>
        <w:ind w:left="1209" w:hanging="360"/>
      </w:pPr>
    </w:lvl>
  </w:abstractNum>
  <w:abstractNum w:abstractNumId="2">
    <w:nsid w:val="FFFFFF7E"/>
    <w:multiLevelType w:val="singleLevel"/>
    <w:tmpl w:val="BB903358"/>
    <w:lvl w:ilvl="0">
      <w:start w:val="1"/>
      <w:numFmt w:val="decimal"/>
      <w:lvlText w:val="%1."/>
      <w:lvlJc w:val="left"/>
      <w:pPr>
        <w:tabs>
          <w:tab w:val="num" w:pos="926"/>
        </w:tabs>
        <w:ind w:left="926" w:hanging="360"/>
      </w:pPr>
    </w:lvl>
  </w:abstractNum>
  <w:abstractNum w:abstractNumId="3">
    <w:nsid w:val="FFFFFF7F"/>
    <w:multiLevelType w:val="singleLevel"/>
    <w:tmpl w:val="C1CA17E2"/>
    <w:lvl w:ilvl="0">
      <w:start w:val="1"/>
      <w:numFmt w:val="decimal"/>
      <w:lvlText w:val="%1."/>
      <w:lvlJc w:val="left"/>
      <w:pPr>
        <w:tabs>
          <w:tab w:val="num" w:pos="643"/>
        </w:tabs>
        <w:ind w:left="643" w:hanging="360"/>
      </w:pPr>
    </w:lvl>
  </w:abstractNum>
  <w:abstractNum w:abstractNumId="4">
    <w:nsid w:val="FFFFFF82"/>
    <w:multiLevelType w:val="singleLevel"/>
    <w:tmpl w:val="6464C756"/>
    <w:lvl w:ilvl="0">
      <w:start w:val="1"/>
      <w:numFmt w:val="bullet"/>
      <w:lvlText w:val=""/>
      <w:lvlJc w:val="left"/>
      <w:pPr>
        <w:tabs>
          <w:tab w:val="num" w:pos="926"/>
        </w:tabs>
        <w:ind w:left="926" w:hanging="360"/>
      </w:pPr>
      <w:rPr>
        <w:rFonts w:ascii="Symbol" w:hAnsi="Symbol" w:hint="default"/>
      </w:rPr>
    </w:lvl>
  </w:abstractNum>
  <w:abstractNum w:abstractNumId="5">
    <w:nsid w:val="FFFFFF83"/>
    <w:multiLevelType w:val="singleLevel"/>
    <w:tmpl w:val="0DFCC4A0"/>
    <w:lvl w:ilvl="0">
      <w:start w:val="1"/>
      <w:numFmt w:val="bullet"/>
      <w:lvlText w:val=""/>
      <w:lvlJc w:val="left"/>
      <w:pPr>
        <w:tabs>
          <w:tab w:val="num" w:pos="643"/>
        </w:tabs>
        <w:ind w:left="643" w:hanging="360"/>
      </w:pPr>
      <w:rPr>
        <w:rFonts w:ascii="Symbol" w:hAnsi="Symbol" w:hint="default"/>
      </w:rPr>
    </w:lvl>
  </w:abstractNum>
  <w:abstractNum w:abstractNumId="6">
    <w:nsid w:val="FFFFFF88"/>
    <w:multiLevelType w:val="singleLevel"/>
    <w:tmpl w:val="D5D4D812"/>
    <w:lvl w:ilvl="0">
      <w:start w:val="1"/>
      <w:numFmt w:val="decimal"/>
      <w:lvlText w:val="%1."/>
      <w:lvlJc w:val="left"/>
      <w:pPr>
        <w:tabs>
          <w:tab w:val="num" w:pos="360"/>
        </w:tabs>
        <w:ind w:left="360" w:hanging="360"/>
      </w:pPr>
    </w:lvl>
  </w:abstractNum>
  <w:abstractNum w:abstractNumId="7">
    <w:nsid w:val="FFFFFF89"/>
    <w:multiLevelType w:val="singleLevel"/>
    <w:tmpl w:val="A1D618A8"/>
    <w:lvl w:ilvl="0">
      <w:start w:val="1"/>
      <w:numFmt w:val="bullet"/>
      <w:pStyle w:val="ListBullet"/>
      <w:lvlText w:val=""/>
      <w:lvlJc w:val="left"/>
      <w:pPr>
        <w:tabs>
          <w:tab w:val="num" w:pos="360"/>
        </w:tabs>
        <w:ind w:left="360" w:hanging="360"/>
      </w:pPr>
      <w:rPr>
        <w:rFonts w:ascii="Symbol" w:hAnsi="Symbol" w:hint="default"/>
      </w:rPr>
    </w:lvl>
  </w:abstractNum>
  <w:num w:numId="1">
    <w:abstractNumId w:val="6"/>
  </w:num>
  <w:num w:numId="2">
    <w:abstractNumId w:val="3"/>
  </w:num>
  <w:num w:numId="3">
    <w:abstractNumId w:val="2"/>
  </w:num>
  <w:num w:numId="4">
    <w:abstractNumId w:val="1"/>
  </w:num>
  <w:num w:numId="5">
    <w:abstractNumId w:val="0"/>
  </w:num>
  <w:num w:numId="6">
    <w:abstractNumId w:val="7"/>
  </w:num>
  <w:num w:numId="7">
    <w:abstractNumId w:val="5"/>
  </w:num>
  <w:num w:numId="8">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i Nagel">
    <w15:presenceInfo w15:providerId="None" w15:userId="Kai Nag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linkStyles/>
  <w:defaultTabStop w:val="720"/>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C23"/>
    <w:rsid w:val="000E0E97"/>
    <w:rsid w:val="00101010"/>
    <w:rsid w:val="00103B1D"/>
    <w:rsid w:val="00412947"/>
    <w:rsid w:val="004B0DD0"/>
    <w:rsid w:val="004B4041"/>
    <w:rsid w:val="005277AC"/>
    <w:rsid w:val="005375B3"/>
    <w:rsid w:val="0055391A"/>
    <w:rsid w:val="005B7465"/>
    <w:rsid w:val="005D69DC"/>
    <w:rsid w:val="005E4E3A"/>
    <w:rsid w:val="006056FF"/>
    <w:rsid w:val="00644A10"/>
    <w:rsid w:val="007C3C23"/>
    <w:rsid w:val="007D3CF3"/>
    <w:rsid w:val="007E0563"/>
    <w:rsid w:val="00881FE2"/>
    <w:rsid w:val="008A5BBE"/>
    <w:rsid w:val="008B1274"/>
    <w:rsid w:val="009075AF"/>
    <w:rsid w:val="00932632"/>
    <w:rsid w:val="00A322DA"/>
    <w:rsid w:val="00A40931"/>
    <w:rsid w:val="00B10432"/>
    <w:rsid w:val="00B14DD4"/>
    <w:rsid w:val="00B568ED"/>
    <w:rsid w:val="00B83949"/>
    <w:rsid w:val="00C53421"/>
    <w:rsid w:val="00CB7E73"/>
    <w:rsid w:val="00CE2545"/>
    <w:rsid w:val="00CF7315"/>
    <w:rsid w:val="00D46E8F"/>
    <w:rsid w:val="00D65EAA"/>
    <w:rsid w:val="00E75BD0"/>
    <w:rsid w:val="00E916F6"/>
    <w:rsid w:val="00F94619"/>
    <w:rsid w:val="00FF0A8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CC178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ED"/>
    <w:pPr>
      <w:spacing w:after="200" w:line="276" w:lineRule="auto"/>
    </w:pPr>
    <w:rPr>
      <w:rFonts w:asciiTheme="minorHAnsi" w:eastAsiaTheme="minorHAnsi" w:hAnsiTheme="minorHAnsi" w:cstheme="minorBidi"/>
      <w:sz w:val="22"/>
      <w:szCs w:val="22"/>
      <w:lang w:val="en-US"/>
    </w:rPr>
  </w:style>
  <w:style w:type="paragraph" w:styleId="Heading1">
    <w:name w:val="heading 1"/>
    <w:basedOn w:val="Normal"/>
    <w:next w:val="Normal"/>
    <w:qFormat/>
    <w:rsid w:val="00CF7315"/>
    <w:pPr>
      <w:keepNext/>
      <w:spacing w:before="240"/>
      <w:outlineLvl w:val="0"/>
    </w:pPr>
    <w:rPr>
      <w:rFonts w:asciiTheme="majorHAnsi" w:hAnsiTheme="majorHAnsi"/>
      <w:b/>
      <w:color w:val="4F81BD" w:themeColor="accent1"/>
      <w:kern w:val="32"/>
      <w:sz w:val="32"/>
      <w:szCs w:val="32"/>
    </w:rPr>
  </w:style>
  <w:style w:type="paragraph" w:styleId="Heading2">
    <w:name w:val="heading 2"/>
    <w:basedOn w:val="Normal"/>
    <w:next w:val="Normal"/>
    <w:qFormat/>
    <w:rsid w:val="00CF7315"/>
    <w:pPr>
      <w:keepNext/>
      <w:spacing w:before="240"/>
      <w:outlineLvl w:val="1"/>
    </w:pPr>
    <w:rPr>
      <w:rFonts w:asciiTheme="majorHAnsi" w:hAnsiTheme="majorHAnsi"/>
      <w:b/>
      <w:i/>
      <w:color w:val="4F81BD" w:themeColor="accent1"/>
      <w:sz w:val="28"/>
      <w:szCs w:val="28"/>
    </w:rPr>
  </w:style>
  <w:style w:type="paragraph" w:styleId="Heading3">
    <w:name w:val="heading 3"/>
    <w:basedOn w:val="Normal"/>
    <w:next w:val="Normal"/>
    <w:link w:val="Heading3Char"/>
    <w:uiPriority w:val="9"/>
    <w:unhideWhenUsed/>
    <w:qFormat/>
    <w:rsid w:val="00CF7315"/>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qFormat/>
    <w:rsid w:val="00CF7315"/>
    <w:pPr>
      <w:keepNext/>
      <w:spacing w:before="180"/>
      <w:outlineLvl w:val="3"/>
    </w:pPr>
    <w:rPr>
      <w:rFonts w:asciiTheme="majorHAnsi" w:hAnsiTheme="majorHAnsi"/>
      <w:b/>
      <w:i/>
      <w:color w:val="4F81BD" w:themeColor="accent1"/>
      <w:sz w:val="24"/>
    </w:rPr>
  </w:style>
  <w:style w:type="paragraph" w:styleId="Heading5">
    <w:name w:val="heading 5"/>
    <w:basedOn w:val="Normal"/>
    <w:next w:val="Normal"/>
    <w:qFormat/>
    <w:rsid w:val="00CF7315"/>
    <w:pPr>
      <w:spacing w:before="120"/>
      <w:outlineLvl w:val="4"/>
    </w:pPr>
    <w:rPr>
      <w:rFonts w:asciiTheme="majorHAnsi" w:hAnsiTheme="majorHAnsi"/>
      <w:b/>
      <w:color w:val="4F81BD" w:themeColor="accent1"/>
      <w:szCs w:val="26"/>
    </w:rPr>
  </w:style>
  <w:style w:type="paragraph" w:styleId="Heading6">
    <w:name w:val="heading 6"/>
    <w:basedOn w:val="Normal"/>
    <w:next w:val="Normal"/>
    <w:qFormat/>
    <w:rsid w:val="00CF7315"/>
    <w:pPr>
      <w:spacing w:before="120"/>
      <w:outlineLvl w:val="5"/>
    </w:pPr>
    <w:rPr>
      <w:rFonts w:asciiTheme="majorHAnsi" w:hAnsiTheme="majorHAnsi"/>
      <w:b/>
      <w:i/>
      <w:color w:val="4F81BD" w:themeColor="accent1"/>
    </w:rPr>
  </w:style>
  <w:style w:type="paragraph" w:styleId="Heading8">
    <w:name w:val="heading 8"/>
    <w:basedOn w:val="Normal"/>
    <w:next w:val="Normal"/>
    <w:qFormat/>
    <w:rsid w:val="004E3BE7"/>
    <w:pPr>
      <w:spacing w:before="240"/>
      <w:outlineLvl w:val="7"/>
    </w:pPr>
    <w:rPr>
      <w:rFonts w:ascii="Times New Roman" w:hAnsi="Times New Roman"/>
      <w:b/>
      <w:i/>
      <w:sz w:val="24"/>
    </w:rPr>
  </w:style>
  <w:style w:type="character" w:default="1" w:styleId="DefaultParagraphFont">
    <w:name w:val="Default Paragraph Font"/>
    <w:uiPriority w:val="1"/>
    <w:semiHidden/>
    <w:unhideWhenUsed/>
    <w:rsid w:val="00B568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8ED"/>
  </w:style>
  <w:style w:type="paragraph" w:styleId="BalloonText">
    <w:name w:val="Balloon Text"/>
    <w:basedOn w:val="Normal"/>
    <w:semiHidden/>
    <w:rsid w:val="004E3BE7"/>
    <w:rPr>
      <w:rFonts w:ascii="Lucida Grande" w:hAnsi="Lucida Grande"/>
      <w:sz w:val="18"/>
      <w:szCs w:val="18"/>
    </w:rPr>
  </w:style>
  <w:style w:type="paragraph" w:customStyle="1" w:styleId="marginalnote">
    <w:name w:val="marginal note"/>
    <w:basedOn w:val="Normal"/>
    <w:next w:val="Normal"/>
    <w:rsid w:val="004E3BE7"/>
    <w:pPr>
      <w:framePr w:w="1701" w:hSpace="181" w:vSpace="323" w:wrap="around" w:vAnchor="text" w:hAnchor="page" w:x="9280" w:y="7"/>
      <w:widowControl w:val="0"/>
      <w:suppressAutoHyphens/>
      <w:jc w:val="right"/>
    </w:pPr>
    <w:rPr>
      <w:rFonts w:eastAsia="HG Mincho Light J"/>
      <w:color w:val="0000FF"/>
      <w:sz w:val="18"/>
      <w:szCs w:val="20"/>
    </w:rPr>
  </w:style>
  <w:style w:type="paragraph" w:customStyle="1" w:styleId="hidden">
    <w:name w:val="hidden"/>
    <w:basedOn w:val="Normal"/>
    <w:rsid w:val="004E3BE7"/>
    <w:rPr>
      <w:color w:val="C0C0C0"/>
      <w:sz w:val="16"/>
    </w:rPr>
  </w:style>
  <w:style w:type="paragraph" w:customStyle="1" w:styleId="paragraphheader">
    <w:name w:val="paragraph header"/>
    <w:basedOn w:val="Normal"/>
    <w:autoRedefine/>
    <w:rsid w:val="004E3BE7"/>
    <w:pPr>
      <w:keepNext/>
      <w:keepLines/>
      <w:spacing w:before="120" w:after="120"/>
      <w:ind w:right="-1701"/>
      <w:jc w:val="right"/>
      <w:outlineLvl w:val="8"/>
    </w:pPr>
    <w:rPr>
      <w:noProof/>
      <w:color w:val="3366FF"/>
    </w:rPr>
  </w:style>
  <w:style w:type="character" w:customStyle="1" w:styleId="yellow">
    <w:name w:val="yellow"/>
    <w:basedOn w:val="DefaultParagraphFont"/>
    <w:rsid w:val="004E3BE7"/>
    <w:rPr>
      <w:bdr w:val="none" w:sz="0" w:space="0" w:color="auto"/>
      <w:shd w:val="clear" w:color="auto" w:fill="FFFF00"/>
      <w:lang w:bidi="x-none"/>
    </w:rPr>
  </w:style>
  <w:style w:type="character" w:customStyle="1" w:styleId="yyyy">
    <w:name w:val="yyyy"/>
    <w:basedOn w:val="DefaultParagraphFont"/>
    <w:rsid w:val="004E3BE7"/>
    <w:rPr>
      <w:color w:val="FF0000"/>
      <w:lang w:bidi="x-none"/>
    </w:rPr>
  </w:style>
  <w:style w:type="character" w:customStyle="1" w:styleId="myemph">
    <w:name w:val="myemph"/>
    <w:basedOn w:val="DefaultParagraphFont"/>
    <w:rsid w:val="004E3BE7"/>
    <w:rPr>
      <w:b/>
      <w:color w:val="008000"/>
    </w:rPr>
  </w:style>
  <w:style w:type="character" w:customStyle="1" w:styleId="normalcharacter">
    <w:name w:val="normal character"/>
    <w:basedOn w:val="DefaultParagraphFont"/>
    <w:rsid w:val="004E3BE7"/>
  </w:style>
  <w:style w:type="character" w:customStyle="1" w:styleId="clear">
    <w:name w:val="clear"/>
    <w:rsid w:val="004E3BE7"/>
  </w:style>
  <w:style w:type="paragraph" w:customStyle="1" w:styleId="done">
    <w:name w:val="done"/>
    <w:basedOn w:val="Normal"/>
    <w:rsid w:val="004E3BE7"/>
    <w:rPr>
      <w:color w:val="C0C0C0"/>
      <w:sz w:val="16"/>
    </w:rPr>
  </w:style>
  <w:style w:type="paragraph" w:styleId="Title">
    <w:name w:val="Title"/>
    <w:basedOn w:val="Normal"/>
    <w:qFormat/>
    <w:rsid w:val="004E3BE7"/>
    <w:pPr>
      <w:spacing w:before="240" w:after="240"/>
      <w:jc w:val="center"/>
      <w:outlineLvl w:val="0"/>
    </w:pPr>
    <w:rPr>
      <w:rFonts w:ascii="Arial" w:hAnsi="Arial"/>
      <w:b/>
      <w:kern w:val="28"/>
      <w:sz w:val="32"/>
      <w:szCs w:val="32"/>
    </w:rPr>
  </w:style>
  <w:style w:type="paragraph" w:styleId="ListBullet">
    <w:name w:val="List Bullet"/>
    <w:basedOn w:val="Normal"/>
    <w:rsid w:val="004E3BE7"/>
    <w:pPr>
      <w:numPr>
        <w:numId w:val="6"/>
      </w:numPr>
    </w:pPr>
  </w:style>
  <w:style w:type="character" w:customStyle="1" w:styleId="Heading3Char">
    <w:name w:val="Heading 3 Char"/>
    <w:basedOn w:val="DefaultParagraphFont"/>
    <w:link w:val="Heading3"/>
    <w:uiPriority w:val="9"/>
    <w:rsid w:val="00CF73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0E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8ED"/>
    <w:pPr>
      <w:spacing w:after="200" w:line="276" w:lineRule="auto"/>
    </w:pPr>
    <w:rPr>
      <w:rFonts w:asciiTheme="minorHAnsi" w:eastAsiaTheme="minorHAnsi" w:hAnsiTheme="minorHAnsi" w:cstheme="minorBidi"/>
      <w:sz w:val="22"/>
      <w:szCs w:val="22"/>
      <w:lang w:val="en-US"/>
    </w:rPr>
  </w:style>
  <w:style w:type="paragraph" w:styleId="Heading1">
    <w:name w:val="heading 1"/>
    <w:basedOn w:val="Normal"/>
    <w:next w:val="Normal"/>
    <w:qFormat/>
    <w:rsid w:val="00CF7315"/>
    <w:pPr>
      <w:keepNext/>
      <w:spacing w:before="240"/>
      <w:outlineLvl w:val="0"/>
    </w:pPr>
    <w:rPr>
      <w:rFonts w:asciiTheme="majorHAnsi" w:hAnsiTheme="majorHAnsi"/>
      <w:b/>
      <w:color w:val="4F81BD" w:themeColor="accent1"/>
      <w:kern w:val="32"/>
      <w:sz w:val="32"/>
      <w:szCs w:val="32"/>
    </w:rPr>
  </w:style>
  <w:style w:type="paragraph" w:styleId="Heading2">
    <w:name w:val="heading 2"/>
    <w:basedOn w:val="Normal"/>
    <w:next w:val="Normal"/>
    <w:qFormat/>
    <w:rsid w:val="00CF7315"/>
    <w:pPr>
      <w:keepNext/>
      <w:spacing w:before="240"/>
      <w:outlineLvl w:val="1"/>
    </w:pPr>
    <w:rPr>
      <w:rFonts w:asciiTheme="majorHAnsi" w:hAnsiTheme="majorHAnsi"/>
      <w:b/>
      <w:i/>
      <w:color w:val="4F81BD" w:themeColor="accent1"/>
      <w:sz w:val="28"/>
      <w:szCs w:val="28"/>
    </w:rPr>
  </w:style>
  <w:style w:type="paragraph" w:styleId="Heading3">
    <w:name w:val="heading 3"/>
    <w:basedOn w:val="Normal"/>
    <w:next w:val="Normal"/>
    <w:link w:val="Heading3Char"/>
    <w:uiPriority w:val="9"/>
    <w:unhideWhenUsed/>
    <w:qFormat/>
    <w:rsid w:val="00CF7315"/>
    <w:pPr>
      <w:keepNext/>
      <w:keepLines/>
      <w:spacing w:before="200"/>
      <w:outlineLvl w:val="2"/>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qFormat/>
    <w:rsid w:val="00CF7315"/>
    <w:pPr>
      <w:keepNext/>
      <w:spacing w:before="180"/>
      <w:outlineLvl w:val="3"/>
    </w:pPr>
    <w:rPr>
      <w:rFonts w:asciiTheme="majorHAnsi" w:hAnsiTheme="majorHAnsi"/>
      <w:b/>
      <w:i/>
      <w:color w:val="4F81BD" w:themeColor="accent1"/>
      <w:sz w:val="24"/>
    </w:rPr>
  </w:style>
  <w:style w:type="paragraph" w:styleId="Heading5">
    <w:name w:val="heading 5"/>
    <w:basedOn w:val="Normal"/>
    <w:next w:val="Normal"/>
    <w:qFormat/>
    <w:rsid w:val="00CF7315"/>
    <w:pPr>
      <w:spacing w:before="120"/>
      <w:outlineLvl w:val="4"/>
    </w:pPr>
    <w:rPr>
      <w:rFonts w:asciiTheme="majorHAnsi" w:hAnsiTheme="majorHAnsi"/>
      <w:b/>
      <w:color w:val="4F81BD" w:themeColor="accent1"/>
      <w:szCs w:val="26"/>
    </w:rPr>
  </w:style>
  <w:style w:type="paragraph" w:styleId="Heading6">
    <w:name w:val="heading 6"/>
    <w:basedOn w:val="Normal"/>
    <w:next w:val="Normal"/>
    <w:qFormat/>
    <w:rsid w:val="00CF7315"/>
    <w:pPr>
      <w:spacing w:before="120"/>
      <w:outlineLvl w:val="5"/>
    </w:pPr>
    <w:rPr>
      <w:rFonts w:asciiTheme="majorHAnsi" w:hAnsiTheme="majorHAnsi"/>
      <w:b/>
      <w:i/>
      <w:color w:val="4F81BD" w:themeColor="accent1"/>
    </w:rPr>
  </w:style>
  <w:style w:type="paragraph" w:styleId="Heading8">
    <w:name w:val="heading 8"/>
    <w:basedOn w:val="Normal"/>
    <w:next w:val="Normal"/>
    <w:qFormat/>
    <w:rsid w:val="004E3BE7"/>
    <w:pPr>
      <w:spacing w:before="240"/>
      <w:outlineLvl w:val="7"/>
    </w:pPr>
    <w:rPr>
      <w:rFonts w:ascii="Times New Roman" w:hAnsi="Times New Roman"/>
      <w:b/>
      <w:i/>
      <w:sz w:val="24"/>
    </w:rPr>
  </w:style>
  <w:style w:type="character" w:default="1" w:styleId="DefaultParagraphFont">
    <w:name w:val="Default Paragraph Font"/>
    <w:uiPriority w:val="1"/>
    <w:semiHidden/>
    <w:unhideWhenUsed/>
    <w:rsid w:val="00B568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68ED"/>
  </w:style>
  <w:style w:type="paragraph" w:styleId="BalloonText">
    <w:name w:val="Balloon Text"/>
    <w:basedOn w:val="Normal"/>
    <w:semiHidden/>
    <w:rsid w:val="004E3BE7"/>
    <w:rPr>
      <w:rFonts w:ascii="Lucida Grande" w:hAnsi="Lucida Grande"/>
      <w:sz w:val="18"/>
      <w:szCs w:val="18"/>
    </w:rPr>
  </w:style>
  <w:style w:type="paragraph" w:customStyle="1" w:styleId="marginalnote">
    <w:name w:val="marginal note"/>
    <w:basedOn w:val="Normal"/>
    <w:next w:val="Normal"/>
    <w:rsid w:val="004E3BE7"/>
    <w:pPr>
      <w:framePr w:w="1701" w:hSpace="181" w:vSpace="323" w:wrap="around" w:vAnchor="text" w:hAnchor="page" w:x="9280" w:y="7"/>
      <w:widowControl w:val="0"/>
      <w:suppressAutoHyphens/>
      <w:jc w:val="right"/>
    </w:pPr>
    <w:rPr>
      <w:rFonts w:eastAsia="HG Mincho Light J"/>
      <w:color w:val="0000FF"/>
      <w:sz w:val="18"/>
      <w:szCs w:val="20"/>
    </w:rPr>
  </w:style>
  <w:style w:type="paragraph" w:customStyle="1" w:styleId="hidden">
    <w:name w:val="hidden"/>
    <w:basedOn w:val="Normal"/>
    <w:rsid w:val="004E3BE7"/>
    <w:rPr>
      <w:color w:val="C0C0C0"/>
      <w:sz w:val="16"/>
    </w:rPr>
  </w:style>
  <w:style w:type="paragraph" w:customStyle="1" w:styleId="paragraphheader">
    <w:name w:val="paragraph header"/>
    <w:basedOn w:val="Normal"/>
    <w:autoRedefine/>
    <w:rsid w:val="004E3BE7"/>
    <w:pPr>
      <w:keepNext/>
      <w:keepLines/>
      <w:spacing w:before="120" w:after="120"/>
      <w:ind w:right="-1701"/>
      <w:jc w:val="right"/>
      <w:outlineLvl w:val="8"/>
    </w:pPr>
    <w:rPr>
      <w:noProof/>
      <w:color w:val="3366FF"/>
    </w:rPr>
  </w:style>
  <w:style w:type="character" w:customStyle="1" w:styleId="yellow">
    <w:name w:val="yellow"/>
    <w:basedOn w:val="DefaultParagraphFont"/>
    <w:rsid w:val="004E3BE7"/>
    <w:rPr>
      <w:bdr w:val="none" w:sz="0" w:space="0" w:color="auto"/>
      <w:shd w:val="clear" w:color="auto" w:fill="FFFF00"/>
      <w:lang w:bidi="x-none"/>
    </w:rPr>
  </w:style>
  <w:style w:type="character" w:customStyle="1" w:styleId="yyyy">
    <w:name w:val="yyyy"/>
    <w:basedOn w:val="DefaultParagraphFont"/>
    <w:rsid w:val="004E3BE7"/>
    <w:rPr>
      <w:color w:val="FF0000"/>
      <w:lang w:bidi="x-none"/>
    </w:rPr>
  </w:style>
  <w:style w:type="character" w:customStyle="1" w:styleId="myemph">
    <w:name w:val="myemph"/>
    <w:basedOn w:val="DefaultParagraphFont"/>
    <w:rsid w:val="004E3BE7"/>
    <w:rPr>
      <w:b/>
      <w:color w:val="008000"/>
    </w:rPr>
  </w:style>
  <w:style w:type="character" w:customStyle="1" w:styleId="normalcharacter">
    <w:name w:val="normal character"/>
    <w:basedOn w:val="DefaultParagraphFont"/>
    <w:rsid w:val="004E3BE7"/>
  </w:style>
  <w:style w:type="character" w:customStyle="1" w:styleId="clear">
    <w:name w:val="clear"/>
    <w:rsid w:val="004E3BE7"/>
  </w:style>
  <w:style w:type="paragraph" w:customStyle="1" w:styleId="done">
    <w:name w:val="done"/>
    <w:basedOn w:val="Normal"/>
    <w:rsid w:val="004E3BE7"/>
    <w:rPr>
      <w:color w:val="C0C0C0"/>
      <w:sz w:val="16"/>
    </w:rPr>
  </w:style>
  <w:style w:type="paragraph" w:styleId="Title">
    <w:name w:val="Title"/>
    <w:basedOn w:val="Normal"/>
    <w:qFormat/>
    <w:rsid w:val="004E3BE7"/>
    <w:pPr>
      <w:spacing w:before="240" w:after="240"/>
      <w:jc w:val="center"/>
      <w:outlineLvl w:val="0"/>
    </w:pPr>
    <w:rPr>
      <w:rFonts w:ascii="Arial" w:hAnsi="Arial"/>
      <w:b/>
      <w:kern w:val="28"/>
      <w:sz w:val="32"/>
      <w:szCs w:val="32"/>
    </w:rPr>
  </w:style>
  <w:style w:type="paragraph" w:styleId="ListBullet">
    <w:name w:val="List Bullet"/>
    <w:basedOn w:val="Normal"/>
    <w:rsid w:val="004E3BE7"/>
    <w:pPr>
      <w:numPr>
        <w:numId w:val="6"/>
      </w:numPr>
    </w:pPr>
  </w:style>
  <w:style w:type="character" w:customStyle="1" w:styleId="Heading3Char">
    <w:name w:val="Heading 3 Char"/>
    <w:basedOn w:val="DefaultParagraphFont"/>
    <w:link w:val="Heading3"/>
    <w:uiPriority w:val="9"/>
    <w:rsid w:val="00CF73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E0E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2516</Words>
  <Characters>15853</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Company>TU Berlin</Company>
  <LinksUpToDate>false</LinksUpToDate>
  <CharactersWithSpaces>18333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Nagel</dc:creator>
  <cp:keywords/>
  <cp:lastModifiedBy>anhorni</cp:lastModifiedBy>
  <cp:revision>23</cp:revision>
  <dcterms:created xsi:type="dcterms:W3CDTF">2013-08-04T09:02:00Z</dcterms:created>
  <dcterms:modified xsi:type="dcterms:W3CDTF">2015-12-24T13:14:00Z</dcterms:modified>
</cp:coreProperties>
</file>